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C59C4D" w14:textId="77777777" w:rsidR="002C232A" w:rsidRDefault="002C232A">
      <w:pPr>
        <w:pStyle w:val="Title"/>
        <w:rPr>
          <w:ins w:id="0" w:author="Lee.Cronin-Fine" w:date="2023-10-10T09:38:00Z"/>
        </w:rPr>
      </w:pPr>
    </w:p>
    <w:p w14:paraId="2F8E47F6" w14:textId="77777777" w:rsidR="002C232A" w:rsidRDefault="002C232A">
      <w:pPr>
        <w:pStyle w:val="Title"/>
        <w:rPr>
          <w:ins w:id="1" w:author="Lee.Cronin-Fine" w:date="2023-10-10T09:38:00Z"/>
        </w:rPr>
      </w:pPr>
    </w:p>
    <w:p w14:paraId="349B7200" w14:textId="5B0A2730" w:rsidR="00833070" w:rsidRDefault="00A65E57">
      <w:pPr>
        <w:pStyle w:val="Title"/>
      </w:pPr>
      <w:r>
        <w:t>22. Assessment of the Octopus Stock in the Bering Sea and Aleutian Islands</w:t>
      </w:r>
    </w:p>
    <w:p w14:paraId="4A7134B4" w14:textId="77777777" w:rsidR="00833070" w:rsidRDefault="00A65E57">
      <w:pPr>
        <w:pStyle w:val="Author"/>
      </w:pPr>
      <w:r>
        <w:t>Lee Cronin-Fine, Benjamin C. Williams, and Sandra Lowe and Kerim Aydin</w:t>
      </w:r>
    </w:p>
    <w:p w14:paraId="73FFBAE6" w14:textId="77777777" w:rsidR="00833070" w:rsidRDefault="00A65E57">
      <w:pPr>
        <w:pStyle w:val="Date"/>
      </w:pPr>
      <w:r>
        <w:t>November 2023</w:t>
      </w:r>
    </w:p>
    <w:p w14:paraId="34B1FDC5" w14:textId="77777777" w:rsidR="00833070" w:rsidRDefault="00A65E57">
      <w:pPr>
        <w:pStyle w:val="FirstParagraph"/>
      </w:pPr>
      <w:r>
        <w:br/>
      </w:r>
      <w:del w:id="2" w:author="Ben.Williams" w:date="2023-10-10T03:30:00Z">
        <w:r w:rsidDel="00315467">
          <w:delText>This report may be cited as:</w:delText>
        </w:r>
        <w:r w:rsidDel="00315467">
          <w:br/>
          <w:delText xml:space="preserve">Cronin-Fine. L, Williams. B. C., Lowe. S and Aydin. K, 2023. Assessment of the Octopus Stock in the Bering Sea and Aleutian Islands. North Pacific Fishery Management Council, Anchorage, AK. Available from </w:delText>
        </w:r>
        <w:r w:rsidR="00315467" w:rsidDel="00315467">
          <w:fldChar w:fldCharType="begin"/>
        </w:r>
        <w:r w:rsidR="00315467" w:rsidDel="00315467">
          <w:delInstrText xml:space="preserve"> HYPERLINK "https://www.npfmc.org/library/safe-reports/" \h </w:delInstrText>
        </w:r>
        <w:r w:rsidR="00315467" w:rsidDel="00315467">
          <w:fldChar w:fldCharType="separate"/>
        </w:r>
        <w:r w:rsidDel="00315467">
          <w:rPr>
            <w:rStyle w:val="Hyperlink"/>
          </w:rPr>
          <w:delText>https://www.npfmc.org/library/safe-reports/</w:delText>
        </w:r>
        <w:r w:rsidR="00315467" w:rsidDel="00315467">
          <w:rPr>
            <w:rStyle w:val="Hyperlink"/>
          </w:rPr>
          <w:fldChar w:fldCharType="end"/>
        </w:r>
      </w:del>
    </w:p>
    <w:p w14:paraId="2B613DEB" w14:textId="77777777" w:rsidR="00833070" w:rsidRDefault="00A65E57">
      <w:pPr>
        <w:pStyle w:val="Heading1"/>
      </w:pPr>
      <w:bookmarkStart w:id="3" w:name="executive-summary"/>
      <w:r>
        <w:t>Executive Summary</w:t>
      </w:r>
    </w:p>
    <w:p w14:paraId="4C91218F" w14:textId="6C1B5D57" w:rsidR="00833070" w:rsidRDefault="00A65E57">
      <w:pPr>
        <w:pStyle w:val="FirstParagraph"/>
      </w:pPr>
      <w:r>
        <w:t xml:space="preserve">Through 2010, octopuses were managed as part of the Bering Sea/Aleutian Islands (BSAI) “other species” complex, along with sharks, skates, and sculpins. Historically, catches of the other species complexes were well below TAC. Due to increasing market values, retention of species within the other species complex increased. Beginning in 2011, an amendment to the BSAI fisheries management plan provided separate management for sharks, skates, sculpins, and octopus and set catch limits for each species group. Initially, catch limits for octopus were set using Tier 6 methods based on the maximum historical incidental catch rate. Since 2012, a methodology based on consumption of octopus by Pacific cod </w:t>
      </w:r>
      <w:r w:rsidR="003B53A2">
        <w:t>(</w:t>
      </w:r>
      <w:r w:rsidR="003B53A2" w:rsidRPr="00385040">
        <w:rPr>
          <w:i/>
        </w:rPr>
        <w:t>Gadus macrocephalus)</w:t>
      </w:r>
      <w:r w:rsidR="003B53A2">
        <w:t xml:space="preserve"> </w:t>
      </w:r>
      <w:r w:rsidR="00315467">
        <w:t>is</w:t>
      </w:r>
      <w:r>
        <w:t xml:space="preserve"> used to set catch limits</w:t>
      </w:r>
      <w:r w:rsidR="00315467">
        <w:t xml:space="preserve"> (see Conners </w:t>
      </w:r>
      <w:r w:rsidR="00315467">
        <w:rPr>
          <w:i/>
          <w:iCs/>
        </w:rPr>
        <w:t>et al.</w:t>
      </w:r>
      <w:r w:rsidR="00315467">
        <w:t xml:space="preserve"> 2016</w:t>
      </w:r>
      <w:r w:rsidR="003B53A2">
        <w:t xml:space="preserve"> for methodological details</w:t>
      </w:r>
      <w:r w:rsidR="00315467">
        <w:t>)</w:t>
      </w:r>
      <w:r>
        <w:t>.</w:t>
      </w:r>
    </w:p>
    <w:p w14:paraId="76C145D6" w14:textId="7DD6E29E" w:rsidR="00833070" w:rsidRDefault="00A65E57">
      <w:pPr>
        <w:pStyle w:val="BodyText"/>
      </w:pPr>
      <w:r>
        <w:t xml:space="preserve">This year’s assessment </w:t>
      </w:r>
      <w:del w:id="4" w:author="Ben.Williams" w:date="2023-10-10T03:34:00Z">
        <w:r w:rsidDel="00315467">
          <w:delText>will be</w:delText>
        </w:r>
      </w:del>
      <w:ins w:id="5" w:author="Ben.Williams" w:date="2023-10-10T03:34:00Z">
        <w:r w:rsidR="00315467">
          <w:t>is</w:t>
        </w:r>
      </w:ins>
      <w:r>
        <w:t xml:space="preserve"> an </w:t>
      </w:r>
      <w:commentRangeStart w:id="6"/>
      <w:r>
        <w:t>update</w:t>
      </w:r>
      <w:commentRangeEnd w:id="6"/>
      <w:r w:rsidR="003B53A2">
        <w:rPr>
          <w:rStyle w:val="CommentReference"/>
        </w:rPr>
        <w:commentReference w:id="6"/>
      </w:r>
      <w:ins w:id="7" w:author="Ben.Williams" w:date="2023-10-10T03:34:00Z">
        <w:r w:rsidR="00315467">
          <w:t>, meaning</w:t>
        </w:r>
      </w:ins>
      <w:del w:id="8" w:author="Ben.Williams" w:date="2023-10-10T03:34:00Z">
        <w:r w:rsidDel="00315467">
          <w:delText>. This means</w:delText>
        </w:r>
      </w:del>
      <w:r>
        <w:t xml:space="preserve"> new</w:t>
      </w:r>
      <w:del w:id="9" w:author="Ben.Williams" w:date="2023-10-10T03:34:00Z">
        <w:r w:rsidDel="00315467">
          <w:delText xml:space="preserve"> data, i.</w:delText>
        </w:r>
      </w:del>
      <w:del w:id="10" w:author="Ben.Williams" w:date="2023-10-10T03:36:00Z">
        <w:r w:rsidDel="00315467">
          <w:delText>e.</w:delText>
        </w:r>
      </w:del>
      <w:r>
        <w:t> consumption data</w:t>
      </w:r>
      <w:ins w:id="11" w:author="Ben.Williams" w:date="2023-10-10T03:37:00Z">
        <w:r w:rsidR="00315467">
          <w:t xml:space="preserve"> was </w:t>
        </w:r>
      </w:ins>
      <w:ins w:id="12" w:author="Ben.Williams" w:date="2023-10-10T03:52:00Z">
        <w:r w:rsidR="003B53A2">
          <w:t>provided</w:t>
        </w:r>
      </w:ins>
      <w:ins w:id="13" w:author="Ben.Williams" w:date="2023-10-10T03:37:00Z">
        <w:r w:rsidR="00315467">
          <w:t xml:space="preserve"> through 202</w:t>
        </w:r>
      </w:ins>
      <w:ins w:id="14" w:author="Kerim Aydin" w:date="2023-10-10T05:36:00Z">
        <w:r w:rsidR="00343DB0">
          <w:t>3</w:t>
        </w:r>
      </w:ins>
      <w:ins w:id="15" w:author="Ben.Williams" w:date="2023-10-10T03:37:00Z">
        <w:del w:id="16" w:author="Kerim Aydin" w:date="2023-10-10T05:36:00Z">
          <w:r w:rsidR="00315467" w:rsidDel="00343DB0">
            <w:delText>2</w:delText>
          </w:r>
        </w:del>
        <w:r w:rsidR="00315467">
          <w:t xml:space="preserve"> </w:t>
        </w:r>
      </w:ins>
      <w:del w:id="17" w:author="Ben.Williams" w:date="2023-10-10T03:38:00Z">
        <w:r w:rsidDel="00315467">
          <w:delText>, was be added to the model/methodology from the previous assessment</w:delText>
        </w:r>
      </w:del>
      <w:r>
        <w:t xml:space="preserve"> to determine</w:t>
      </w:r>
      <w:del w:id="18" w:author="Ben.Williams" w:date="2023-10-10T03:53:00Z">
        <w:r w:rsidDel="003B53A2">
          <w:delText xml:space="preserve"> a</w:delText>
        </w:r>
      </w:del>
      <w:r>
        <w:t xml:space="preserve"> </w:t>
      </w:r>
      <w:del w:id="19" w:author="Ben.Williams" w:date="2023-10-10T03:53:00Z">
        <w:r w:rsidDel="003B53A2">
          <w:delText xml:space="preserve">new </w:delText>
        </w:r>
      </w:del>
      <w:r>
        <w:t xml:space="preserve">catch limits. Alternative models/methodologies were not considered. </w:t>
      </w:r>
      <w:commentRangeStart w:id="20"/>
      <w:ins w:id="21" w:author="Ben.Williams" w:date="2023-10-10T03:38:00Z">
        <w:r w:rsidR="00315467">
          <w:t xml:space="preserve">At least nine species of octopus are found in the BSAI though </w:t>
        </w:r>
      </w:ins>
      <w:del w:id="22" w:author="Ben.Williams" w:date="2023-10-10T03:38:00Z">
        <w:r w:rsidDel="00315467">
          <w:delText>I</w:delText>
        </w:r>
      </w:del>
      <w:ins w:id="23" w:author="Ben.Williams" w:date="2023-10-10T03:38:00Z">
        <w:r w:rsidR="00315467">
          <w:t>i</w:t>
        </w:r>
      </w:ins>
      <w:r>
        <w:t xml:space="preserve">n this update assessment, all octopus species are grouped into </w:t>
      </w:r>
      <w:del w:id="24" w:author="Ben.Williams" w:date="2023-10-10T03:38:00Z">
        <w:r w:rsidDel="00315467">
          <w:delText xml:space="preserve">one </w:delText>
        </w:r>
      </w:del>
      <w:ins w:id="25" w:author="Ben.Williams" w:date="2023-10-10T03:38:00Z">
        <w:r w:rsidR="00315467">
          <w:t xml:space="preserve">a single </w:t>
        </w:r>
      </w:ins>
      <w:r>
        <w:t>assemblage.</w:t>
      </w:r>
      <w:commentRangeEnd w:id="20"/>
      <w:r w:rsidR="00234F9E">
        <w:rPr>
          <w:rStyle w:val="CommentReference"/>
        </w:rPr>
        <w:commentReference w:id="20"/>
      </w:r>
      <w:r>
        <w:t xml:space="preserve"> </w:t>
      </w:r>
      <w:del w:id="26" w:author="Ben.Williams" w:date="2023-10-10T03:38:00Z">
        <w:r w:rsidDel="00315467">
          <w:delText xml:space="preserve">At least nine species of octopus are found in the BSAI. </w:delText>
        </w:r>
      </w:del>
      <w:r>
        <w:t>The species composition of the octopus community is not well documented, but data indicate that the giant Pacific octopus (</w:t>
      </w:r>
      <w:r>
        <w:rPr>
          <w:i/>
          <w:iCs/>
        </w:rPr>
        <w:t>Enteroctopus dofleini</w:t>
      </w:r>
      <w:r>
        <w:t>) is the most common</w:t>
      </w:r>
      <w:del w:id="27" w:author="Ben.Williams" w:date="2023-10-10T03:39:00Z">
        <w:r w:rsidDel="00315467">
          <w:delText xml:space="preserve"> (Tables 22-1,-2,-3)</w:delText>
        </w:r>
      </w:del>
      <w:r>
        <w:t xml:space="preserve">. Octopuses are taken as incidental catch in trawl, longline, and pot fisheries with a portion retained and sold for human consumption or bait. The BSAI trawl surveys produce highly variable biomass estimates for octopus </w:t>
      </w:r>
      <w:del w:id="28" w:author="Ben.Williams" w:date="2023-10-10T03:39:00Z">
        <w:r w:rsidDel="00315467">
          <w:delText xml:space="preserve">(Figure 22-1). </w:delText>
        </w:r>
      </w:del>
      <w:del w:id="29" w:author="Ben.Williams" w:date="2023-10-10T03:40:00Z">
        <w:r w:rsidDel="00315467">
          <w:delText>Unfortunately, there is no reliable estimate of octopus biomass.</w:delText>
        </w:r>
      </w:del>
    </w:p>
    <w:p w14:paraId="6FA1093E" w14:textId="77777777" w:rsidR="00833070" w:rsidRDefault="00A65E57">
      <w:pPr>
        <w:pStyle w:val="Heading2"/>
      </w:pPr>
      <w:bookmarkStart w:id="30" w:name="summary-of-changes-in-assessment-inputs"/>
      <w:r>
        <w:t>Summary of Changes in Assessment Inputs</w:t>
      </w:r>
    </w:p>
    <w:p w14:paraId="0FEC7BF3" w14:textId="77777777" w:rsidR="00833070" w:rsidRDefault="00A65E57">
      <w:pPr>
        <w:pStyle w:val="Compact"/>
        <w:numPr>
          <w:ilvl w:val="0"/>
          <w:numId w:val="14"/>
        </w:numPr>
      </w:pPr>
      <w:r>
        <w:t xml:space="preserve">This assessment methodology has not changed from previous assessments, but the calculation of annual and long-term average consumption rates has been updated using 13,614 additional </w:t>
      </w:r>
      <w:r>
        <w:lastRenderedPageBreak/>
        <w:t xml:space="preserve">Pacific cod stomach samples collected from 2012-2013 and 2016-2023. The updated data set and </w:t>
      </w:r>
      <w:ins w:id="31" w:author="Ben.Williams" w:date="2023-10-10T03:54:00Z">
        <w:r w:rsidR="003B53A2">
          <w:t xml:space="preserve">consumption </w:t>
        </w:r>
      </w:ins>
      <w:r>
        <w:t>estimates were used to derive updated catch limits.</w:t>
      </w:r>
    </w:p>
    <w:p w14:paraId="7E5BC675" w14:textId="77777777" w:rsidR="00833070" w:rsidRDefault="00A65E57">
      <w:pPr>
        <w:pStyle w:val="Heading2"/>
      </w:pPr>
      <w:bookmarkStart w:id="32" w:name="summary-of-results"/>
      <w:bookmarkEnd w:id="30"/>
      <w:r>
        <w:t>Summary of Results</w:t>
      </w:r>
    </w:p>
    <w:p w14:paraId="21D964A7" w14:textId="77777777" w:rsidR="00833070" w:rsidRDefault="00A65E57">
      <w:pPr>
        <w:pStyle w:val="FirstParagraph"/>
      </w:pPr>
      <w:r>
        <w:t xml:space="preserve">For 2024, the recommended maximum allowable ABC from the </w:t>
      </w:r>
      <w:commentRangeStart w:id="33"/>
      <w:commentRangeStart w:id="34"/>
      <w:commentRangeStart w:id="35"/>
      <w:r>
        <w:t xml:space="preserve">Tier 6 model </w:t>
      </w:r>
      <w:commentRangeEnd w:id="33"/>
      <w:r w:rsidR="003B53A2">
        <w:rPr>
          <w:rStyle w:val="CommentReference"/>
        </w:rPr>
        <w:commentReference w:id="33"/>
      </w:r>
      <w:commentRangeEnd w:id="34"/>
      <w:r w:rsidR="00503F31">
        <w:rPr>
          <w:rStyle w:val="CommentReference"/>
        </w:rPr>
        <w:commentReference w:id="34"/>
      </w:r>
      <w:commentRangeEnd w:id="35"/>
      <w:r w:rsidR="00503F31">
        <w:rPr>
          <w:rStyle w:val="CommentReference"/>
        </w:rPr>
        <w:commentReference w:id="35"/>
      </w:r>
      <w:r>
        <w:t>is 4,560 t. Reference values for octopus are summarized in the following table, with the recommended ABC and OFL values for 2024 in bold.</w:t>
      </w:r>
    </w:p>
    <w:tbl>
      <w:tblPr>
        <w:tblW w:w="0" w:type="auto"/>
        <w:jc w:val="center"/>
        <w:tblLayout w:type="fixed"/>
        <w:tblLook w:val="0420" w:firstRow="1" w:lastRow="0" w:firstColumn="0" w:lastColumn="0" w:noHBand="0" w:noVBand="1"/>
      </w:tblPr>
      <w:tblGrid>
        <w:gridCol w:w="3600"/>
        <w:gridCol w:w="936"/>
        <w:gridCol w:w="936"/>
        <w:gridCol w:w="936"/>
        <w:gridCol w:w="936"/>
      </w:tblGrid>
      <w:tr w:rsidR="00833070" w14:paraId="33EEEBF2" w14:textId="77777777">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F70EBF" w14:textId="77777777"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FD721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specified 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0E480C"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recommended this</w:t>
            </w:r>
            <w:r>
              <w:rPr>
                <w:rFonts w:eastAsia="Times New Roman" w:cs="Times New Roman"/>
                <w:color w:val="000000"/>
                <w:szCs w:val="22"/>
              </w:rPr>
              <w:t xml:space="preserve"> year for:</w:t>
            </w:r>
          </w:p>
        </w:tc>
      </w:tr>
      <w:tr w:rsidR="00833070" w14:paraId="6FF438F3" w14:textId="77777777">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FDE78DB"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4CF508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0507B3E"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94E892"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2024</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DAAE3DC"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p>
        </w:tc>
      </w:tr>
      <w:tr w:rsidR="00833070" w14:paraId="5BA20A11"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39ADCE" w14:textId="77777777"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CD5E20"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3A0C47F"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F11EF"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36" w:author="Ben.Williams" w:date="2023-10-10T03:42:00Z">
                  <w:rPr>
                    <w:rFonts w:eastAsia="Times New Roman" w:cs="Times New Roman"/>
                    <w:b/>
                    <w:color w:val="000000"/>
                    <w:szCs w:val="22"/>
                  </w:rPr>
                </w:rPrChange>
              </w:rPr>
              <w:t>6</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67FB07A"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r>
      <w:tr w:rsidR="00833070" w14:paraId="7F405DC4"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690E8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w:t>
            </w:r>
            <w:commentRangeStart w:id="37"/>
            <w:r>
              <w:rPr>
                <w:rFonts w:eastAsia="Times New Roman" w:cs="Times New Roman"/>
                <w:color w:val="000000"/>
                <w:szCs w:val="22"/>
              </w:rPr>
              <w:t>t</w:t>
            </w:r>
            <w:commentRangeEnd w:id="37"/>
            <w:r w:rsidR="003B53A2">
              <w:rPr>
                <w:rStyle w:val="CommentReference"/>
              </w:rPr>
              <w:commentReference w:id="37"/>
            </w:r>
            <w:r>
              <w:rPr>
                <w:rFonts w:eastAsia="Times New Roman" w:cs="Times New Roman"/>
                <w:color w:val="000000"/>
                <w:szCs w:val="22"/>
              </w:rPr>
              <w: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35F67E0"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E20C89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BA531"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6,080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BD10F5"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6,080</w:t>
            </w:r>
          </w:p>
        </w:tc>
      </w:tr>
      <w:tr w:rsidR="00833070" w14:paraId="28520E61"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5A3571"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ABC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C11907"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8E9E761"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E32CF"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38" w:author="Ben.Williams" w:date="2023-10-10T03:41:00Z">
                  <w:rPr>
                    <w:rFonts w:eastAsia="Times New Roman" w:cs="Times New Roman"/>
                    <w:b/>
                    <w:color w:val="000000"/>
                    <w:szCs w:val="22"/>
                  </w:rPr>
                </w:rPrChange>
              </w:rPr>
              <w:t>4,560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CFD60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33070" w14:paraId="3B6A108A"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EFE582E"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E89DEB7"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A31CBA6"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5E8FD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4,560</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DC14B1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33070" w14:paraId="4D0FE179"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F09428A" w14:textId="77777777"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4AA21E"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73A27A6"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this</w:t>
            </w:r>
            <w:r>
              <w:rPr>
                <w:rFonts w:eastAsia="Times New Roman" w:cs="Times New Roman"/>
                <w:color w:val="000000"/>
                <w:szCs w:val="22"/>
              </w:rPr>
              <w:t xml:space="preserve"> year for:</w:t>
            </w:r>
          </w:p>
        </w:tc>
      </w:tr>
      <w:tr w:rsidR="00833070" w14:paraId="15CEB14B"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549B47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79C8349"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2021</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A65436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D70BD3"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39" w:author="Ben.Williams" w:date="2023-10-10T03:42:00Z">
                  <w:rPr>
                    <w:rFonts w:eastAsia="Times New Roman" w:cs="Times New Roman"/>
                    <w:b/>
                    <w:color w:val="000000"/>
                    <w:szCs w:val="22"/>
                  </w:rPr>
                </w:rPrChange>
              </w:rPr>
              <w:t>2022</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9ED75D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r>
      <w:tr w:rsidR="00833070" w14:paraId="0BF20070" w14:textId="77777777">
        <w:trPr>
          <w:jc w:val="center"/>
        </w:trPr>
        <w:tc>
          <w:tcPr>
            <w:tcW w:w="3600"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5744B36"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Overfishing</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9761C9A" w14:textId="77777777" w:rsidR="00833070" w:rsidRDefault="006520BE" w:rsidP="00DA265B">
            <w:pPr>
              <w:pBdr>
                <w:top w:val="none" w:sz="0" w:space="0" w:color="000000"/>
                <w:left w:val="none" w:sz="0" w:space="0" w:color="000000"/>
                <w:bottom w:val="none" w:sz="0" w:space="0" w:color="000000"/>
                <w:right w:val="none" w:sz="0" w:space="0" w:color="000000"/>
              </w:pBdr>
              <w:spacing w:before="100" w:after="100"/>
              <w:ind w:left="100" w:right="100"/>
              <w:jc w:val="center"/>
            </w:pPr>
            <w:ins w:id="40" w:author="Ben.Williams" w:date="2023-10-10T03:42:00Z">
              <w:r>
                <w:rPr>
                  <w:rFonts w:eastAsia="Times New Roman" w:cs="Times New Roman"/>
                  <w:color w:val="000000"/>
                  <w:szCs w:val="22"/>
                </w:rPr>
                <w:t>No</w:t>
              </w:r>
            </w:ins>
            <w:del w:id="41" w:author="Ben.Williams" w:date="2023-10-10T03:42:00Z">
              <w:r w:rsidR="00A65E57" w:rsidDel="006520BE">
                <w:rPr>
                  <w:rFonts w:eastAsia="Times New Roman" w:cs="Times New Roman"/>
                  <w:color w:val="000000"/>
                  <w:szCs w:val="22"/>
                </w:rPr>
                <w:delText>n/a</w:delText>
              </w:r>
            </w:del>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3340C72"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CE5CB7"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42" w:author="Ben.Williams" w:date="2023-10-10T03:42:00Z">
                  <w:rPr>
                    <w:rFonts w:eastAsia="Times New Roman" w:cs="Times New Roman"/>
                    <w:b/>
                    <w:color w:val="000000"/>
                    <w:szCs w:val="22"/>
                  </w:rPr>
                </w:rPrChange>
              </w:rPr>
              <w:t>No</w:t>
            </w:r>
          </w:p>
        </w:tc>
        <w:tc>
          <w:tcPr>
            <w:tcW w:w="936"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DC7902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r>
    </w:tbl>
    <w:p w14:paraId="5E077B1D" w14:textId="77777777" w:rsidR="00833070" w:rsidRDefault="00A65E57">
      <w:pPr>
        <w:pStyle w:val="BodyText"/>
      </w:pPr>
      <w:r>
        <w:t xml:space="preserve">The BSAI octopus complex is not </w:t>
      </w:r>
      <w:ins w:id="43" w:author="Ben.Williams" w:date="2023-10-10T03:43:00Z">
        <w:r w:rsidR="006520BE">
          <w:t xml:space="preserve">currently </w:t>
        </w:r>
      </w:ins>
      <w:r>
        <w:t>subject to overfishing because the 2022 catch</w:t>
      </w:r>
      <w:del w:id="44" w:author="Ben.Williams" w:date="2023-10-10T03:43:00Z">
        <w:r w:rsidDel="006520BE">
          <w:delText>,the most recent completed year,</w:delText>
        </w:r>
      </w:del>
      <w:r>
        <w:t xml:space="preserve"> of 251 t is </w:t>
      </w:r>
      <w:del w:id="45" w:author="Ben.Williams" w:date="2023-10-10T03:43:00Z">
        <w:r w:rsidDel="006520BE">
          <w:delText xml:space="preserve">much </w:delText>
        </w:r>
      </w:del>
      <w:r>
        <w:t>smaller than the 2022 OFL of 4,769 t.</w:t>
      </w:r>
    </w:p>
    <w:p w14:paraId="600AEABD" w14:textId="77777777" w:rsidR="00833070" w:rsidDel="006520BE" w:rsidRDefault="00A65E57">
      <w:pPr>
        <w:pStyle w:val="Heading2"/>
        <w:rPr>
          <w:del w:id="46" w:author="Ben.Williams" w:date="2023-10-10T03:44:00Z"/>
        </w:rPr>
      </w:pPr>
      <w:bookmarkStart w:id="47" w:name="summaries-for-plan-team"/>
      <w:bookmarkEnd w:id="32"/>
      <w:del w:id="48" w:author="Ben.Williams" w:date="2023-10-10T03:44:00Z">
        <w:r w:rsidDel="006520BE">
          <w:delText>Summaries for Plan Team</w:delText>
        </w:r>
      </w:del>
    </w:p>
    <w:p w14:paraId="1DDC4162" w14:textId="77777777" w:rsidR="00833070" w:rsidDel="006520BE" w:rsidRDefault="00833070">
      <w:pPr>
        <w:pStyle w:val="FirstParagraph"/>
        <w:rPr>
          <w:del w:id="49" w:author="Ben.Williams" w:date="2023-10-10T03:44:00Z"/>
        </w:rPr>
      </w:pPr>
    </w:p>
    <w:tbl>
      <w:tblPr>
        <w:tblW w:w="0" w:type="auto"/>
        <w:jc w:val="center"/>
        <w:tblLayout w:type="fixed"/>
        <w:tblLook w:val="0420" w:firstRow="1" w:lastRow="0" w:firstColumn="0" w:lastColumn="0" w:noHBand="0" w:noVBand="1"/>
      </w:tblPr>
      <w:tblGrid>
        <w:gridCol w:w="1440"/>
        <w:gridCol w:w="1080"/>
        <w:gridCol w:w="1080"/>
        <w:gridCol w:w="1080"/>
        <w:gridCol w:w="1080"/>
        <w:gridCol w:w="1080"/>
      </w:tblGrid>
      <w:tr w:rsidR="00833070" w:rsidDel="006520BE" w14:paraId="663A2ED3" w14:textId="77777777">
        <w:trPr>
          <w:tblHeader/>
          <w:jc w:val="center"/>
          <w:del w:id="50" w:author="Ben.Williams" w:date="2023-10-10T03:44:00Z"/>
        </w:trPr>
        <w:tc>
          <w:tcPr>
            <w:tcW w:w="144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5C51595"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rPr>
                <w:del w:id="51" w:author="Ben.Williams" w:date="2023-10-10T03:44:00Z"/>
              </w:rPr>
            </w:pPr>
            <w:del w:id="52" w:author="Ben.Williams" w:date="2023-10-10T03:44:00Z">
              <w:r w:rsidDel="006520BE">
                <w:rPr>
                  <w:rFonts w:eastAsia="Times New Roman" w:cs="Times New Roman"/>
                  <w:b/>
                  <w:color w:val="000000"/>
                  <w:szCs w:val="22"/>
                </w:rPr>
                <w:delText>Species</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4D9CBD3"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53" w:author="Ben.Williams" w:date="2023-10-10T03:44:00Z"/>
              </w:rPr>
            </w:pPr>
            <w:del w:id="54" w:author="Ben.Williams" w:date="2023-10-10T03:44:00Z">
              <w:r w:rsidDel="006520BE">
                <w:rPr>
                  <w:rFonts w:eastAsia="Times New Roman" w:cs="Times New Roman"/>
                  <w:b/>
                  <w:color w:val="000000"/>
                  <w:szCs w:val="22"/>
                </w:rPr>
                <w:delText>Year</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26D1734"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55" w:author="Ben.Williams" w:date="2023-10-10T03:44:00Z"/>
              </w:rPr>
            </w:pPr>
            <w:del w:id="56" w:author="Ben.Williams" w:date="2023-10-10T03:44:00Z">
              <w:r w:rsidDel="006520BE">
                <w:rPr>
                  <w:rFonts w:eastAsia="Times New Roman" w:cs="Times New Roman"/>
                  <w:b/>
                  <w:color w:val="000000"/>
                  <w:szCs w:val="22"/>
                </w:rPr>
                <w:delText>OFL</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E1FC630"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57" w:author="Ben.Williams" w:date="2023-10-10T03:44:00Z"/>
              </w:rPr>
            </w:pPr>
            <w:del w:id="58" w:author="Ben.Williams" w:date="2023-10-10T03:44:00Z">
              <w:r w:rsidDel="006520BE">
                <w:rPr>
                  <w:rFonts w:eastAsia="Times New Roman" w:cs="Times New Roman"/>
                  <w:b/>
                  <w:color w:val="000000"/>
                  <w:szCs w:val="22"/>
                </w:rPr>
                <w:delText>ABC</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402DDEF"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59" w:author="Ben.Williams" w:date="2023-10-10T03:44:00Z"/>
              </w:rPr>
            </w:pPr>
            <w:del w:id="60" w:author="Ben.Williams" w:date="2023-10-10T03:44:00Z">
              <w:r w:rsidDel="006520BE">
                <w:rPr>
                  <w:rFonts w:eastAsia="Times New Roman" w:cs="Times New Roman"/>
                  <w:b/>
                  <w:color w:val="000000"/>
                  <w:szCs w:val="22"/>
                </w:rPr>
                <w:delText>TAC</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D08D0AC"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1" w:author="Ben.Williams" w:date="2023-10-10T03:44:00Z"/>
              </w:rPr>
            </w:pPr>
            <w:del w:id="62" w:author="Ben.Williams" w:date="2023-10-10T03:44:00Z">
              <w:r w:rsidDel="006520BE">
                <w:rPr>
                  <w:rFonts w:eastAsia="Times New Roman" w:cs="Times New Roman"/>
                  <w:b/>
                  <w:color w:val="000000"/>
                  <w:szCs w:val="22"/>
                </w:rPr>
                <w:delText>Catch</w:delText>
              </w:r>
            </w:del>
          </w:p>
        </w:tc>
      </w:tr>
      <w:tr w:rsidR="00833070" w:rsidDel="006520BE" w14:paraId="48EBFE7F" w14:textId="77777777">
        <w:trPr>
          <w:trHeight w:hRule="exact" w:val="360"/>
          <w:jc w:val="center"/>
          <w:del w:id="63" w:author="Ben.Williams" w:date="2023-10-10T03:44:00Z"/>
        </w:trPr>
        <w:tc>
          <w:tcPr>
            <w:tcW w:w="1440" w:type="dxa"/>
            <w:vMerge w:val="restart"/>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1233469"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rPr>
                <w:del w:id="64" w:author="Ben.Williams" w:date="2023-10-10T03:44:00Z"/>
              </w:rPr>
            </w:pPr>
            <w:del w:id="65" w:author="Ben.Williams" w:date="2023-10-10T03:44:00Z">
              <w:r w:rsidDel="006520BE">
                <w:rPr>
                  <w:rFonts w:eastAsia="Times New Roman" w:cs="Times New Roman"/>
                  <w:color w:val="000000"/>
                  <w:szCs w:val="22"/>
                </w:rPr>
                <w:delText>Octopus</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E7F3B"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6" w:author="Ben.Williams" w:date="2023-10-10T03:44:00Z"/>
              </w:rPr>
            </w:pPr>
            <w:del w:id="67" w:author="Ben.Williams" w:date="2023-10-10T03:44:00Z">
              <w:r w:rsidDel="006520BE">
                <w:rPr>
                  <w:rFonts w:eastAsia="Times New Roman" w:cs="Times New Roman"/>
                  <w:color w:val="000000"/>
                  <w:szCs w:val="22"/>
                </w:rPr>
                <w:delText>2022</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3C12B"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8" w:author="Ben.Williams" w:date="2023-10-10T03:44:00Z"/>
              </w:rPr>
            </w:pPr>
            <w:del w:id="69" w:author="Ben.Williams" w:date="2023-10-10T03:44:00Z">
              <w:r w:rsidDel="006520BE">
                <w:rPr>
                  <w:rFonts w:eastAsia="Times New Roman" w:cs="Times New Roman"/>
                  <w:color w:val="000000"/>
                  <w:szCs w:val="22"/>
                </w:rPr>
                <w:delText>4,769</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65414"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0" w:author="Ben.Williams" w:date="2023-10-10T03:44:00Z"/>
              </w:rPr>
            </w:pPr>
            <w:del w:id="71" w:author="Ben.Williams" w:date="2023-10-10T03:44:00Z">
              <w:r w:rsidDel="006520BE">
                <w:rPr>
                  <w:rFonts w:eastAsia="Times New Roman" w:cs="Times New Roman"/>
                  <w:color w:val="000000"/>
                  <w:szCs w:val="22"/>
                </w:rPr>
                <w:delText>3,576</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46BB8"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2" w:author="Ben.Williams" w:date="2023-10-10T03:44:00Z"/>
              </w:rPr>
            </w:pPr>
            <w:del w:id="73" w:author="Ben.Williams" w:date="2023-10-10T03:44:00Z">
              <w:r w:rsidDel="006520BE">
                <w:rPr>
                  <w:rFonts w:eastAsia="Times New Roman" w:cs="Times New Roman"/>
                  <w:color w:val="000000"/>
                  <w:szCs w:val="22"/>
                </w:rPr>
                <w:delText>700</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52D6A"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4" w:author="Ben.Williams" w:date="2023-10-10T03:44:00Z"/>
              </w:rPr>
            </w:pPr>
            <w:del w:id="75" w:author="Ben.Williams" w:date="2023-10-10T03:44:00Z">
              <w:r w:rsidDel="006520BE">
                <w:rPr>
                  <w:rFonts w:eastAsia="Times New Roman" w:cs="Times New Roman"/>
                  <w:color w:val="000000"/>
                  <w:szCs w:val="22"/>
                </w:rPr>
                <w:delText>251</w:delText>
              </w:r>
            </w:del>
          </w:p>
        </w:tc>
      </w:tr>
      <w:tr w:rsidR="00833070" w:rsidDel="006520BE" w14:paraId="329BDD94" w14:textId="77777777">
        <w:trPr>
          <w:trHeight w:hRule="exact" w:val="360"/>
          <w:jc w:val="center"/>
          <w:del w:id="76" w:author="Ben.Williams" w:date="2023-10-10T03:44:00Z"/>
        </w:trPr>
        <w:tc>
          <w:tcPr>
            <w:tcW w:w="1440" w:type="dxa"/>
            <w:vMerge/>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F1ED1"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rPr>
                <w:del w:id="77" w:author="Ben.Williams" w:date="2023-10-10T03:44:00Z"/>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E0B53"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8" w:author="Ben.Williams" w:date="2023-10-10T03:44:00Z"/>
              </w:rPr>
            </w:pPr>
            <w:del w:id="79" w:author="Ben.Williams" w:date="2023-10-10T03:44:00Z">
              <w:r w:rsidDel="006520BE">
                <w:rPr>
                  <w:rFonts w:eastAsia="Times New Roman" w:cs="Times New Roman"/>
                  <w:color w:val="000000"/>
                  <w:szCs w:val="22"/>
                </w:rPr>
                <w:delText>2023</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52900"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0" w:author="Ben.Williams" w:date="2023-10-10T03:44:00Z"/>
              </w:rPr>
            </w:pPr>
            <w:del w:id="81" w:author="Ben.Williams" w:date="2023-10-10T03:44:00Z">
              <w:r w:rsidDel="006520BE">
                <w:rPr>
                  <w:rFonts w:eastAsia="Times New Roman" w:cs="Times New Roman"/>
                  <w:color w:val="000000"/>
                  <w:szCs w:val="22"/>
                </w:rPr>
                <w:delText>4,769</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2A12A"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2" w:author="Ben.Williams" w:date="2023-10-10T03:44:00Z"/>
              </w:rPr>
            </w:pPr>
            <w:del w:id="83" w:author="Ben.Williams" w:date="2023-10-10T03:44:00Z">
              <w:r w:rsidDel="006520BE">
                <w:rPr>
                  <w:rFonts w:eastAsia="Times New Roman" w:cs="Times New Roman"/>
                  <w:color w:val="000000"/>
                  <w:szCs w:val="22"/>
                </w:rPr>
                <w:delText>3,576</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DC2FD"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4" w:author="Ben.Williams" w:date="2023-10-10T03:44:00Z"/>
              </w:rPr>
            </w:pPr>
            <w:del w:id="85" w:author="Ben.Williams" w:date="2023-10-10T03:44:00Z">
              <w:r w:rsidDel="006520BE">
                <w:rPr>
                  <w:rFonts w:eastAsia="Times New Roman" w:cs="Times New Roman"/>
                  <w:color w:val="000000"/>
                  <w:szCs w:val="22"/>
                </w:rPr>
                <w:delText>400</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51FB"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6" w:author="Ben.Williams" w:date="2023-10-10T03:44:00Z"/>
              </w:rPr>
            </w:pPr>
            <w:del w:id="87" w:author="Ben.Williams" w:date="2023-10-10T03:44:00Z">
              <w:r w:rsidDel="006520BE">
                <w:rPr>
                  <w:rFonts w:eastAsia="Times New Roman" w:cs="Times New Roman"/>
                  <w:color w:val="000000"/>
                  <w:szCs w:val="22"/>
                </w:rPr>
                <w:delText>120</w:delText>
              </w:r>
              <w:r w:rsidDel="006520BE">
                <w:rPr>
                  <w:rFonts w:eastAsia="Times New Roman" w:cs="Times New Roman"/>
                  <w:color w:val="000000"/>
                  <w:szCs w:val="22"/>
                  <w:vertAlign w:val="superscript"/>
                </w:rPr>
                <w:delText>*</w:delText>
              </w:r>
            </w:del>
          </w:p>
        </w:tc>
      </w:tr>
      <w:tr w:rsidR="00833070" w:rsidDel="006520BE" w14:paraId="5DD3A482" w14:textId="77777777">
        <w:trPr>
          <w:trHeight w:hRule="exact" w:val="360"/>
          <w:jc w:val="center"/>
          <w:del w:id="88" w:author="Ben.Williams" w:date="2023-10-10T03:44:00Z"/>
        </w:trPr>
        <w:tc>
          <w:tcPr>
            <w:tcW w:w="14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056FA"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rPr>
                <w:del w:id="89" w:author="Ben.Williams" w:date="2023-10-10T03:44:00Z"/>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570FC"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0" w:author="Ben.Williams" w:date="2023-10-10T03:44:00Z"/>
              </w:rPr>
            </w:pPr>
            <w:del w:id="91" w:author="Ben.Williams" w:date="2023-10-10T03:44:00Z">
              <w:r w:rsidDel="006520BE">
                <w:rPr>
                  <w:rFonts w:eastAsia="Times New Roman" w:cs="Times New Roman"/>
                  <w:color w:val="000000"/>
                  <w:szCs w:val="22"/>
                </w:rPr>
                <w:delText>2024</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C6E48"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2" w:author="Ben.Williams" w:date="2023-10-10T03:44:00Z"/>
              </w:rPr>
            </w:pPr>
            <w:del w:id="93" w:author="Ben.Williams" w:date="2023-10-10T03:44:00Z">
              <w:r w:rsidDel="006520BE">
                <w:rPr>
                  <w:rFonts w:eastAsia="Times New Roman" w:cs="Times New Roman"/>
                  <w:color w:val="000000"/>
                  <w:szCs w:val="22"/>
                </w:rPr>
                <w:delText>6,080</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F87DE"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4" w:author="Ben.Williams" w:date="2023-10-10T03:44:00Z"/>
              </w:rPr>
            </w:pPr>
            <w:del w:id="95" w:author="Ben.Williams" w:date="2023-10-10T03:44:00Z">
              <w:r w:rsidDel="006520BE">
                <w:rPr>
                  <w:rFonts w:eastAsia="Times New Roman" w:cs="Times New Roman"/>
                  <w:color w:val="000000"/>
                  <w:szCs w:val="22"/>
                </w:rPr>
                <w:delText>4,560</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BFC9B"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96" w:author="Ben.Williams" w:date="2023-10-10T03:44:00Z"/>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69F8D"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97" w:author="Ben.Williams" w:date="2023-10-10T03:44:00Z"/>
              </w:rPr>
            </w:pPr>
          </w:p>
        </w:tc>
      </w:tr>
      <w:tr w:rsidR="00833070" w:rsidDel="006520BE" w14:paraId="00145DF2" w14:textId="77777777">
        <w:trPr>
          <w:trHeight w:hRule="exact" w:val="360"/>
          <w:jc w:val="center"/>
          <w:del w:id="98" w:author="Ben.Williams" w:date="2023-10-10T03:44:00Z"/>
        </w:trPr>
        <w:tc>
          <w:tcPr>
            <w:tcW w:w="1440" w:type="dxa"/>
            <w:vMerge/>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B5B0996"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rPr>
                <w:del w:id="99" w:author="Ben.Williams" w:date="2023-10-10T03:44:00Z"/>
              </w:rPr>
            </w:pPr>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E8B8AB9"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00" w:author="Ben.Williams" w:date="2023-10-10T03:44:00Z"/>
              </w:rPr>
            </w:pPr>
            <w:del w:id="101" w:author="Ben.Williams" w:date="2023-10-10T03:44:00Z">
              <w:r w:rsidDel="006520BE">
                <w:rPr>
                  <w:rFonts w:eastAsia="Times New Roman" w:cs="Times New Roman"/>
                  <w:color w:val="000000"/>
                  <w:szCs w:val="22"/>
                </w:rPr>
                <w:delText>2025</w:delText>
              </w:r>
            </w:del>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A559CC6"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02" w:author="Ben.Williams" w:date="2023-10-10T03:44:00Z"/>
              </w:rPr>
            </w:pPr>
            <w:del w:id="103" w:author="Ben.Williams" w:date="2023-10-10T03:44:00Z">
              <w:r w:rsidDel="006520BE">
                <w:rPr>
                  <w:rFonts w:eastAsia="Times New Roman" w:cs="Times New Roman"/>
                  <w:color w:val="000000"/>
                  <w:szCs w:val="22"/>
                </w:rPr>
                <w:delText>6,080</w:delText>
              </w:r>
            </w:del>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16C08EE"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04" w:author="Ben.Williams" w:date="2023-10-10T03:44:00Z"/>
              </w:rPr>
            </w:pPr>
            <w:del w:id="105" w:author="Ben.Williams" w:date="2023-10-10T03:44:00Z">
              <w:r w:rsidDel="006520BE">
                <w:rPr>
                  <w:rFonts w:eastAsia="Times New Roman" w:cs="Times New Roman"/>
                  <w:color w:val="000000"/>
                  <w:szCs w:val="22"/>
                </w:rPr>
                <w:delText>4,560</w:delText>
              </w:r>
            </w:del>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89F8AB9"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106" w:author="Ben.Williams" w:date="2023-10-10T03:44:00Z"/>
              </w:rPr>
            </w:pPr>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B99A323"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107" w:author="Ben.Williams" w:date="2023-10-10T03:44:00Z"/>
              </w:rPr>
            </w:pPr>
          </w:p>
        </w:tc>
      </w:tr>
      <w:tr w:rsidR="00833070" w:rsidDel="006520BE" w14:paraId="3A47243F" w14:textId="77777777">
        <w:trPr>
          <w:jc w:val="center"/>
          <w:del w:id="108" w:author="Ben.Williams" w:date="2023-10-10T03:44:00Z"/>
        </w:trPr>
        <w:tc>
          <w:tcPr>
            <w:tcW w:w="6840" w:type="dxa"/>
            <w:gridSpan w:val="6"/>
            <w:tcBorders>
              <w:top w:val="single" w:sz="16"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864B381"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rPr>
                <w:del w:id="109" w:author="Ben.Williams" w:date="2023-10-10T03:44:00Z"/>
              </w:rPr>
            </w:pPr>
            <w:del w:id="110" w:author="Ben.Williams" w:date="2023-10-10T03:44:00Z">
              <w:r w:rsidDel="006520BE">
                <w:rPr>
                  <w:rFonts w:eastAsia="Times New Roman" w:cs="Times New Roman"/>
                  <w:color w:val="000000"/>
                  <w:szCs w:val="22"/>
                  <w:vertAlign w:val="superscript"/>
                </w:rPr>
                <w:delText>*</w:delText>
              </w:r>
              <w:r w:rsidDel="006520BE">
                <w:rPr>
                  <w:rFonts w:eastAsia="Times New Roman" w:cs="Times New Roman"/>
                  <w:color w:val="000000"/>
                  <w:szCs w:val="22"/>
                </w:rPr>
                <w:delText>2023  catch as of  September 16, 2023 , sourced  September 29, 2023  from the NMFS Alaska Regional Office using the AKFIN database (http://www.akfin.org).</w:delText>
              </w:r>
            </w:del>
          </w:p>
        </w:tc>
      </w:tr>
    </w:tbl>
    <w:p w14:paraId="564657D5" w14:textId="77777777" w:rsidR="00833070" w:rsidDel="006520BE" w:rsidRDefault="00833070">
      <w:pPr>
        <w:pStyle w:val="BodyText"/>
        <w:rPr>
          <w:del w:id="111" w:author="Ben.Williams" w:date="2023-10-10T03:44:00Z"/>
        </w:rPr>
      </w:pPr>
      <w:commentRangeStart w:id="112"/>
    </w:p>
    <w:p w14:paraId="63A46323" w14:textId="77777777" w:rsidR="00833070" w:rsidRDefault="00A65E57">
      <w:pPr>
        <w:pStyle w:val="Heading2"/>
      </w:pPr>
      <w:bookmarkStart w:id="113" w:name="X466943ba083f3a8ca5320ff38f2752c1498c2d7"/>
      <w:bookmarkEnd w:id="47"/>
      <w:r>
        <w:lastRenderedPageBreak/>
        <w:t>Responses</w:t>
      </w:r>
      <w:commentRangeEnd w:id="112"/>
      <w:r w:rsidR="006520BE">
        <w:rPr>
          <w:rStyle w:val="CommentReference"/>
          <w:rFonts w:eastAsiaTheme="minorHAnsi" w:cstheme="minorBidi"/>
          <w:b w:val="0"/>
          <w:bCs w:val="0"/>
          <w:color w:val="auto"/>
        </w:rPr>
        <w:commentReference w:id="112"/>
      </w:r>
      <w:r>
        <w:t xml:space="preserve"> to SSC and Plan Team Comments on Assessments in General</w:t>
      </w:r>
    </w:p>
    <w:p w14:paraId="347C30F9" w14:textId="77777777" w:rsidR="00833070" w:rsidRDefault="00A65E57">
      <w:pPr>
        <w:pStyle w:val="FirstParagraph"/>
      </w:pPr>
      <w:r>
        <w:t>There were no Plan Team or SSC comments specific to this assessment</w:t>
      </w:r>
    </w:p>
    <w:p w14:paraId="1B6F9295" w14:textId="77777777" w:rsidR="00833070" w:rsidRDefault="00A65E57">
      <w:pPr>
        <w:pStyle w:val="Heading2"/>
      </w:pPr>
      <w:bookmarkStart w:id="114" w:name="X611117c140823fa9f098f072b1208117f2889e9"/>
      <w:bookmarkEnd w:id="113"/>
      <w:r>
        <w:t>Responses to SSC and Plan Team Comments Specific to this Assessment</w:t>
      </w:r>
    </w:p>
    <w:p w14:paraId="2257149B" w14:textId="77777777" w:rsidR="00833070" w:rsidRDefault="00A65E57">
      <w:pPr>
        <w:pStyle w:val="FirstParagraph"/>
      </w:pPr>
      <w:r>
        <w:t>There were no Plan Team or SSC comments specific to this assessment</w:t>
      </w:r>
    </w:p>
    <w:p w14:paraId="01BE33D0" w14:textId="77777777" w:rsidR="00833070" w:rsidRDefault="00A65E57">
      <w:pPr>
        <w:pStyle w:val="Heading1"/>
      </w:pPr>
      <w:bookmarkStart w:id="115" w:name="introduction"/>
      <w:bookmarkEnd w:id="3"/>
      <w:bookmarkEnd w:id="114"/>
      <w:r>
        <w:t>Introduction</w:t>
      </w:r>
    </w:p>
    <w:p w14:paraId="78D65A32" w14:textId="77777777" w:rsidR="00833070" w:rsidRDefault="00A65E57">
      <w:pPr>
        <w:pStyle w:val="FirstParagraph"/>
      </w:pPr>
      <w:r>
        <w:t xml:space="preserve">The full introduction can be found in the 2020 octopus assessment (Olav A. Ormseth </w:t>
      </w:r>
      <w:r>
        <w:rPr>
          <w:i/>
          <w:iCs/>
        </w:rPr>
        <w:t>et al.</w:t>
      </w:r>
      <w:r>
        <w:t xml:space="preserve"> 2020). What follows is an abbreviation of the 2020 introduction.</w:t>
      </w:r>
    </w:p>
    <w:p w14:paraId="524F33BD" w14:textId="77777777" w:rsidR="00833070" w:rsidRDefault="00A65E57">
      <w:pPr>
        <w:pStyle w:val="BodyText"/>
      </w:pPr>
      <w:r>
        <w:t xml:space="preserve">Octopuses are marine mollusks in the class Cephalopoda. The cephalopods, whose name literally means head foot, have their appendages attached to the head and include octopuses, squids, and nautiluses. The octopuses (order Octopoda) have only eight appendages/arms and, unlike other cephalopods, lack shells, pens, and tentacles. There are two groups of Octopoda, the cirrate and the incirrate. The cirrate have cirri (cilia-like strands on the suckers), possess paddle-shaped fins suitable for swimming in their deep ocean pelagic and epibenthic habitats (Boyle and Rodhouse 2005), and are much less common than the incirrate which contain the more traditional forms of octopus. Octopuses are found in every ocean in the world and range in size from less than 20 cm to over 3 m (total length); the latter is a record held by </w:t>
      </w:r>
      <w:r>
        <w:rPr>
          <w:i/>
          <w:iCs/>
        </w:rPr>
        <w:t>Enteroctopus dofleini</w:t>
      </w:r>
      <w:r>
        <w:t xml:space="preserve"> (Wülker 1910). The most common octopus species in the survey is </w:t>
      </w:r>
      <w:r>
        <w:rPr>
          <w:i/>
          <w:iCs/>
        </w:rPr>
        <w:t>E. dofleini</w:t>
      </w:r>
      <w:r>
        <w:t xml:space="preserve"> but there are at least seven other species found in the Bering sea which include </w:t>
      </w:r>
      <w:r>
        <w:rPr>
          <w:i/>
          <w:iCs/>
        </w:rPr>
        <w:t>Sasakiopus salebrosus</w:t>
      </w:r>
      <w:r>
        <w:t xml:space="preserve">, </w:t>
      </w:r>
      <w:r>
        <w:rPr>
          <w:i/>
          <w:iCs/>
        </w:rPr>
        <w:t>Benthoctopus leioderma</w:t>
      </w:r>
      <w:r>
        <w:t xml:space="preserve">, </w:t>
      </w:r>
      <w:r>
        <w:rPr>
          <w:i/>
          <w:iCs/>
        </w:rPr>
        <w:t>Benthoctopus oregonensis</w:t>
      </w:r>
      <w:r>
        <w:t xml:space="preserve">, </w:t>
      </w:r>
      <w:r>
        <w:rPr>
          <w:i/>
          <w:iCs/>
        </w:rPr>
        <w:t>Graneledone boreopacifica</w:t>
      </w:r>
      <w:r>
        <w:t xml:space="preserve">, </w:t>
      </w:r>
      <w:r>
        <w:rPr>
          <w:i/>
          <w:iCs/>
        </w:rPr>
        <w:t>Opisthoteuthis californiana</w:t>
      </w:r>
      <w:r>
        <w:t xml:space="preserve">, </w:t>
      </w:r>
      <w:r>
        <w:rPr>
          <w:i/>
          <w:iCs/>
        </w:rPr>
        <w:t>Japetella diaphana</w:t>
      </w:r>
      <w:r>
        <w:t xml:space="preserve"> and </w:t>
      </w:r>
      <w:r>
        <w:rPr>
          <w:i/>
          <w:iCs/>
        </w:rPr>
        <w:t>Vampyroteuthis infernalis</w:t>
      </w:r>
      <w:r>
        <w:t xml:space="preserve"> (Tables 22-1,-2,-3). These </w:t>
      </w:r>
      <w:commentRangeStart w:id="116"/>
      <w:r>
        <w:t xml:space="preserve">eight </w:t>
      </w:r>
      <w:commentRangeEnd w:id="116"/>
      <w:r w:rsidR="00234F9E">
        <w:rPr>
          <w:rStyle w:val="CommentReference"/>
        </w:rPr>
        <w:commentReference w:id="116"/>
      </w:r>
      <w:r>
        <w:t xml:space="preserve">species represent seven genera and can be found from less than 10-m to greater than 1500-m depth. All but one, </w:t>
      </w:r>
      <w:r>
        <w:rPr>
          <w:i/>
          <w:iCs/>
        </w:rPr>
        <w:t>J. diaphana</w:t>
      </w:r>
      <w:r>
        <w:t xml:space="preserve">, are benthic octopuses. The mesopelagic </w:t>
      </w:r>
      <w:r>
        <w:rPr>
          <w:i/>
          <w:iCs/>
        </w:rPr>
        <w:t>V. infernalis</w:t>
      </w:r>
      <w:r>
        <w:t xml:space="preserve"> is a cephalopod that shares similarities with both octopuses and squids, but is included in the octopus assessment. The state of knowledge of octopuses in the BSAI, including the true species composition, is very limited.</w:t>
      </w:r>
    </w:p>
    <w:p w14:paraId="4380C914" w14:textId="77777777" w:rsidR="00833070" w:rsidRDefault="00A65E57">
      <w:pPr>
        <w:pStyle w:val="Heading1"/>
      </w:pPr>
      <w:bookmarkStart w:id="117" w:name="fishery"/>
      <w:bookmarkEnd w:id="115"/>
      <w:r>
        <w:t>Fishery</w:t>
      </w:r>
    </w:p>
    <w:p w14:paraId="3EAEE1ED" w14:textId="77777777" w:rsidR="00833070" w:rsidRDefault="00A65E57">
      <w:pPr>
        <w:pStyle w:val="FirstParagraph"/>
      </w:pPr>
      <w:r>
        <w:t xml:space="preserve">A full description of the fishery’s history can be found in the 2020 octopus assessment (Olav A. Ormseth </w:t>
      </w:r>
      <w:r>
        <w:rPr>
          <w:i/>
          <w:iCs/>
        </w:rPr>
        <w:t>et al.</w:t>
      </w:r>
      <w:r>
        <w:t xml:space="preserve"> 2020). What follows are any recent significant changes to the fishery or management measures.</w:t>
      </w:r>
    </w:p>
    <w:p w14:paraId="561E1CE2" w14:textId="77777777" w:rsidR="00833070" w:rsidRDefault="00A65E57">
      <w:pPr>
        <w:pStyle w:val="Heading3"/>
      </w:pPr>
      <w:bookmarkStart w:id="118" w:name="directed-fishery"/>
      <w:r>
        <w:t>Directed Fishery</w:t>
      </w:r>
    </w:p>
    <w:p w14:paraId="5C46F77F" w14:textId="77777777" w:rsidR="00833070" w:rsidRDefault="00A65E57">
      <w:pPr>
        <w:pStyle w:val="FirstParagraph"/>
      </w:pPr>
      <w:r>
        <w:t>There is no federally-managed directed fishery for octopus in the BSAI. The State of Alaska allows for directed (under a special commissioner’s permit) and incidental catch of octopus in state waters. Since 2006, the number of permits for direct octopus fishing has been declining. The catch of octopus in state waters has been predominately incidental (Bevaart 2022; Nichols and Shaishnikoff 2022).</w:t>
      </w:r>
    </w:p>
    <w:p w14:paraId="2991A478" w14:textId="77777777" w:rsidR="00833070" w:rsidRDefault="00A65E57">
      <w:pPr>
        <w:pStyle w:val="Heading3"/>
      </w:pPr>
      <w:bookmarkStart w:id="119" w:name="incidental-catch"/>
      <w:bookmarkEnd w:id="118"/>
      <w:r>
        <w:t>Incidental Catch</w:t>
      </w:r>
    </w:p>
    <w:p w14:paraId="535F678F" w14:textId="77777777" w:rsidR="00833070" w:rsidRDefault="00A65E57">
      <w:pPr>
        <w:pStyle w:val="FirstParagraph"/>
      </w:pPr>
      <w:r>
        <w:t xml:space="preserve">Octopus are caught incidentally throughout the BSAI in both state and federally-managed bottom trawl, longline, and pot fisheries. Since 2003, the total octopus catch in federal waters (including discards) has been estimated using the National Marine Fisheries Service (NMFS) Alaska Regional Office catch accounting system. Total incidental catch range from approximately 200-700 t with high year-to year variability (Table 22-4). In 2011, the catch for octopus in BSAI (577 t) exceeded the OFL (528 t) resulting in NMFS closing the directed fishing for Pacific cod with pot gear in the BSAI on October 21, </w:t>
      </w:r>
      <w:r>
        <w:lastRenderedPageBreak/>
        <w:t>2011. The following year, an alternative Tier 6 method was introduced. Since then, all catches have been nearly an order of magnitude below the recommended ABC (Table 22-4).</w:t>
      </w:r>
    </w:p>
    <w:p w14:paraId="0E14BC3C" w14:textId="77777777" w:rsidR="00833070" w:rsidRDefault="00A65E57">
      <w:pPr>
        <w:pStyle w:val="Heading1"/>
      </w:pPr>
      <w:bookmarkStart w:id="120" w:name="data"/>
      <w:bookmarkEnd w:id="117"/>
      <w:bookmarkEnd w:id="119"/>
      <w:r>
        <w:t>Data</w:t>
      </w:r>
    </w:p>
    <w:p w14:paraId="4C85F0C2" w14:textId="77777777" w:rsidR="00833070" w:rsidRDefault="00A65E57">
      <w:pPr>
        <w:pStyle w:val="Heading2"/>
      </w:pPr>
      <w:bookmarkStart w:id="121" w:name="fishery-1"/>
      <w:r>
        <w:t>Fishery</w:t>
      </w:r>
    </w:p>
    <w:p w14:paraId="49722DB3" w14:textId="77777777" w:rsidR="00833070" w:rsidRDefault="00A65E57">
      <w:pPr>
        <w:pStyle w:val="FirstParagraph"/>
      </w:pPr>
      <w:r>
        <w:t>See Table 22-4 and Figure 22-2 for a time series of the total catch from 1997 to 2023. The 2023 catch data are incomplete. They were updated through September 16, 2023. The tier 6 methodology used for the BSAI octopus assessment does not use fishery catch when determining catch limits.</w:t>
      </w:r>
    </w:p>
    <w:p w14:paraId="3C500318" w14:textId="77777777" w:rsidR="00833070" w:rsidRDefault="00A65E57">
      <w:pPr>
        <w:pStyle w:val="Heading2"/>
      </w:pPr>
      <w:bookmarkStart w:id="122" w:name="survey"/>
      <w:bookmarkEnd w:id="121"/>
      <w:r>
        <w:t>Survey</w:t>
      </w:r>
    </w:p>
    <w:p w14:paraId="64938C1A" w14:textId="77777777" w:rsidR="00833070" w:rsidRDefault="00A65E57">
      <w:pPr>
        <w:pStyle w:val="Heading3"/>
      </w:pPr>
      <w:bookmarkStart w:id="123" w:name="biomass-estimates-from-trawl-surveys"/>
      <w:r>
        <w:t>Biomass Estimates from Trawl Surveys</w:t>
      </w:r>
    </w:p>
    <w:p w14:paraId="0B72C03A" w14:textId="40E00BE7" w:rsidR="00833070" w:rsidRDefault="00A65E57">
      <w:pPr>
        <w:pStyle w:val="FirstParagraph"/>
      </w:pPr>
      <w:r>
        <w:t>Biomass estimates for the octopus species complex based on the bottom trawl surveys are shown in Tables 22-1,-2 and -3. EBS shelf surveys are annual while AI surveys are on even years, except for 2020 when both survey</w:t>
      </w:r>
      <w:ins w:id="124" w:author="Sandra Lowe" w:date="2023-10-10T09:28:00Z">
        <w:r w:rsidR="00503F31">
          <w:t>s</w:t>
        </w:r>
      </w:ins>
      <w:r>
        <w:t xml:space="preserve"> were canceled due to the COVID-19 pandemic. EBS slope surveys were conducted irregularly and the last survey was in 2016. Biomass estimates in the EBS and AI show high year-to-year variability (Figure 22-1). There is a large sampling variance associated with estimates from the shelf surveys because a large number of tows do not capture octopuses. It is impossible to determine how much of the year–to-year variability in the estimated biomass reflects true variation in abundance or is a result of sampling variation. For example, the 1997 biomass estimate from the shelf survey (254 t) approximately equaled the estimated commercial catch (249 t). This suggests that the 1997 biomass estimate was unreasonably low. In 2023, the EBS shelf biomass estimate decreased by 48% from 2022 biomass estimate of 4,941 t to 2,557 t. The 2023 EBS shelf biomass estimate is also 39% lower than the long-term average biomass from the EBS shelf (4,189 t) and is the lowest biomass estimate since 2014. The tier 6 methodology used for the BSAI octopus assessment does not use survey biomass estimates when determining catch limits.</w:t>
      </w:r>
    </w:p>
    <w:p w14:paraId="4C45316F" w14:textId="77777777" w:rsidR="00833070" w:rsidRDefault="00A65E57">
      <w:pPr>
        <w:pStyle w:val="Heading2"/>
      </w:pPr>
      <w:bookmarkStart w:id="125" w:name="other-data"/>
      <w:bookmarkEnd w:id="122"/>
      <w:bookmarkEnd w:id="123"/>
      <w:r>
        <w:t>Other Data</w:t>
      </w:r>
    </w:p>
    <w:p w14:paraId="15864A4A" w14:textId="77777777" w:rsidR="00833070" w:rsidRDefault="00A65E57">
      <w:pPr>
        <w:pStyle w:val="FirstParagraph"/>
      </w:pPr>
      <w:r>
        <w:t>The BSAI octopus assessment relies on diet data from their main predator in the BSAI, Pacific cod. Since Pacific cod is an important commercial species, the Alaska Fisheries Science Center (AFSC) food habits group collects a large number of Pacific cod stomachs for diet analysis (Table 22-5). Since 2016, when the catch limits were last updated, a total of 13,614 stomachs from 2012-2013 and 2016-2023 have been added to the data set.</w:t>
      </w:r>
    </w:p>
    <w:p w14:paraId="5BDCBFFD" w14:textId="77777777" w:rsidR="00833070" w:rsidRDefault="00A65E57">
      <w:pPr>
        <w:pStyle w:val="Heading1"/>
      </w:pPr>
      <w:bookmarkStart w:id="126" w:name="analytical-approach"/>
      <w:bookmarkEnd w:id="120"/>
      <w:bookmarkEnd w:id="125"/>
      <w:r>
        <w:t>Analytical approach</w:t>
      </w:r>
    </w:p>
    <w:p w14:paraId="3EBE3536" w14:textId="77777777" w:rsidR="00833070" w:rsidRDefault="00A65E57">
      <w:pPr>
        <w:pStyle w:val="Heading2"/>
      </w:pPr>
      <w:bookmarkStart w:id="127" w:name="general-model-structure"/>
      <w:r>
        <w:t>General Model Structure</w:t>
      </w:r>
    </w:p>
    <w:p w14:paraId="220C2C77" w14:textId="77777777" w:rsidR="00833070" w:rsidRDefault="00A65E57">
      <w:pPr>
        <w:pStyle w:val="FirstParagraph"/>
      </w:pPr>
      <w:r>
        <w:t xml:space="preserve">The available data for octopus in the BSAI do not support quantitative catch-at-age modeling for either individual species of octopus or for the multi-species complex. There are also no reliable biomass estimates </w:t>
      </w:r>
      <w:del w:id="128" w:author="Sandra Lowe" w:date="2023-10-10T09:28:00Z">
        <w:r w:rsidDel="00067C7E">
          <w:delText>un</w:delText>
        </w:r>
      </w:del>
      <w:r>
        <w:t>available for Tier 5 methods. Therefore, we continue to use the alternative Tier 6 method, based on a predation-based estimate of total natural mortality (</w:t>
      </w:r>
      <w:r>
        <w:rPr>
          <w:i/>
          <w:iCs/>
        </w:rPr>
        <w:t>N</w:t>
      </w:r>
      <w:r>
        <w:t xml:space="preserve">) (Conners </w:t>
      </w:r>
      <w:r>
        <w:rPr>
          <w:i/>
          <w:iCs/>
        </w:rPr>
        <w:t>et al.</w:t>
      </w:r>
      <w:r>
        <w:t xml:space="preserve"> 2011).</w:t>
      </w:r>
    </w:p>
    <w:p w14:paraId="48128E86" w14:textId="77777777" w:rsidR="00833070" w:rsidRDefault="00A65E57">
      <w:pPr>
        <w:pStyle w:val="BodyText"/>
      </w:pPr>
      <w:r>
        <w:t xml:space="preserve">The 2011 BSAI octopus assessment methodology uses the underlying model from Tier 5, where MSY is obtained at ½ the total natural mortality (in tons). For Tier 5 stocks, the total natural mortality is usually </w:t>
      </w:r>
      <w:r>
        <w:lastRenderedPageBreak/>
        <w:t>estimated as the product of biomass (</w:t>
      </w:r>
      <w:r>
        <w:rPr>
          <w:i/>
          <w:iCs/>
        </w:rPr>
        <w:t>B</w:t>
      </w:r>
      <w:r>
        <w:t>) and an instantaneous mortality rate (</w:t>
      </w:r>
      <w:r>
        <w:rPr>
          <w:i/>
          <w:iCs/>
        </w:rPr>
        <w:t>M</w:t>
      </w:r>
      <w:r>
        <w:t xml:space="preserve">), </w:t>
      </w:r>
      <w:r>
        <w:rPr>
          <w:i/>
          <w:iCs/>
        </w:rPr>
        <w:t>N=MB</w:t>
      </w:r>
      <w:r>
        <w:t xml:space="preserve">. We use the letter </w:t>
      </w:r>
      <w:r>
        <w:rPr>
          <w:i/>
          <w:iCs/>
        </w:rPr>
        <w:t>N</w:t>
      </w:r>
      <w:r>
        <w:t xml:space="preserve"> for the total natural mortality in tons to distinguish it from the </w:t>
      </w:r>
      <w:r>
        <w:rPr>
          <w:i/>
          <w:iCs/>
        </w:rPr>
        <w:t>M</w:t>
      </w:r>
      <w:r>
        <w:t xml:space="preserve"> (continuous individual mortality rate) that is used widely in other stock assessment models. This method uses data from the AFSC’s food habits database to estimate the total amount of octopus consumed by their main predator in the BSAI: Pacific cod. The amount of octopus consumed by Pacific cod is a conservative estimate of the total natural mortality </w:t>
      </w:r>
      <w:r>
        <w:rPr>
          <w:i/>
          <w:iCs/>
        </w:rPr>
        <w:t>N</w:t>
      </w:r>
      <w:r>
        <w:t xml:space="preserve"> for octopus, since it does not include mortality from other predators (i.e., marine mammals) or non-predation mortality. It is important to note that this methodology calculates a single reference point that is averaged over multiple years in order to avoid assuming a population increase when it is just an increase in predation. Therefore, the reference point should be updated every couple of years instead of every year. This analysis was first performed in 2011 (Conners </w:t>
      </w:r>
      <w:r>
        <w:rPr>
          <w:i/>
          <w:iCs/>
        </w:rPr>
        <w:t>et al.</w:t>
      </w:r>
      <w:r>
        <w:t xml:space="preserve"> 2011) and last updated in the 2016 assessment (Conners </w:t>
      </w:r>
      <w:r>
        <w:rPr>
          <w:i/>
          <w:iCs/>
        </w:rPr>
        <w:t>et al.</w:t>
      </w:r>
      <w:r>
        <w:t xml:space="preserve"> 2016).</w:t>
      </w:r>
    </w:p>
    <w:p w14:paraId="0AF2747D" w14:textId="77777777" w:rsidR="00833070" w:rsidRDefault="00A65E57">
      <w:pPr>
        <w:pStyle w:val="Heading2"/>
      </w:pPr>
      <w:bookmarkStart w:id="129" w:name="parameter-estimates"/>
      <w:bookmarkEnd w:id="127"/>
      <w:r>
        <w:t>Parameter Estimates</w:t>
      </w:r>
    </w:p>
    <w:p w14:paraId="126B8FAB" w14:textId="77777777" w:rsidR="00833070" w:rsidRDefault="00A65E57">
      <w:pPr>
        <w:pStyle w:val="FirstParagraph"/>
      </w:pPr>
      <w:r>
        <w:rPr>
          <w:i/>
          <w:iCs/>
        </w:rPr>
        <w:t>Total Natural Mortality (N)</w:t>
      </w:r>
      <w:r>
        <w:br/>
      </w:r>
      <w:r>
        <w:rPr>
          <w:i/>
          <w:iCs/>
        </w:rPr>
        <w:t>N</w:t>
      </w:r>
      <w:r>
        <w:t xml:space="preserve"> was estimated using previously defined methods. See “General Model Structure” for a description and the 2016 assessment (Conners </w:t>
      </w:r>
      <w:r>
        <w:rPr>
          <w:i/>
          <w:iCs/>
        </w:rPr>
        <w:t>et al.</w:t>
      </w:r>
      <w:r>
        <w:t xml:space="preserve"> 2016) for more details.</w:t>
      </w:r>
    </w:p>
    <w:p w14:paraId="437345B3" w14:textId="77777777" w:rsidR="00833070" w:rsidRDefault="00A65E57">
      <w:pPr>
        <w:pStyle w:val="Heading1"/>
      </w:pPr>
      <w:bookmarkStart w:id="130" w:name="results"/>
      <w:bookmarkEnd w:id="126"/>
      <w:bookmarkEnd w:id="129"/>
      <w:r>
        <w:t>Results</w:t>
      </w:r>
    </w:p>
    <w:p w14:paraId="3845AECE" w14:textId="77777777" w:rsidR="00833070" w:rsidRDefault="00A65E57">
      <w:pPr>
        <w:pStyle w:val="Heading2"/>
      </w:pPr>
      <w:bookmarkStart w:id="131" w:name="harvest-recommendations"/>
      <w:r>
        <w:t>Harvest Recommendations</w:t>
      </w:r>
    </w:p>
    <w:p w14:paraId="644FF950" w14:textId="77777777" w:rsidR="00833070" w:rsidRDefault="00A65E57">
      <w:pPr>
        <w:pStyle w:val="FirstParagraph"/>
      </w:pPr>
      <w:r>
        <w:rPr>
          <w:i/>
          <w:iCs/>
        </w:rPr>
        <w:t>Amendment 56 Reference Points/ Specification of OFL and Maximum Permissible ABC</w:t>
      </w:r>
      <w:r>
        <w:br/>
        <w:t>Since 2011, the Plan Team and SSC have used an alternative method based on biological reference points derived from consumption estimates for Pacific cod. This estimate of natural mortality (</w:t>
      </w:r>
      <w:r>
        <w:rPr>
          <w:i/>
          <w:iCs/>
        </w:rPr>
        <w:t>N</w:t>
      </w:r>
      <w:r>
        <w:t xml:space="preserve">) can then be combined with the general logistic fisheries model that forms the basis of Tier 5 assessments (Alverson and Pereyra 1969; Francis 1974) (Alverson and Petreyra 1969, Francis 1974) to set OFL = </w:t>
      </w:r>
      <w:r>
        <w:rPr>
          <w:i/>
          <w:iCs/>
        </w:rPr>
        <w:t>N</w:t>
      </w:r>
      <w:r>
        <w:t xml:space="preserve"> and ABC = 0.75 * OFL. </w:t>
      </w:r>
      <w:r>
        <w:rPr>
          <w:b/>
          <w:bCs/>
        </w:rPr>
        <w:t>When this method is used, the resulting catch limits are OFL = 6,080 t and ABC = 4,560 t which are our recommended 2024 and 2025 ABCs and OFLs.</w:t>
      </w:r>
    </w:p>
    <w:p w14:paraId="6B1C6227" w14:textId="77777777" w:rsidR="00833070" w:rsidRDefault="00A65E57">
      <w:pPr>
        <w:pStyle w:val="BodyText"/>
      </w:pPr>
      <w:r>
        <w:t>We do not recommend a directed fishery for octopus in federal waters at this time, because data are insufficient for adequate management. We anticipate that octopus catch in federal waters of the BSAI will continue to be largely incidental catch in existing groundfish fisheries.</w:t>
      </w:r>
    </w:p>
    <w:p w14:paraId="3AEE682E" w14:textId="301D4916" w:rsidR="00833070" w:rsidRDefault="00A65E57">
      <w:pPr>
        <w:pStyle w:val="BodyText"/>
      </w:pPr>
      <w:r>
        <w:rPr>
          <w:i/>
          <w:iCs/>
        </w:rPr>
        <w:t>Status Determination</w:t>
      </w:r>
      <w:r>
        <w:br/>
        <w:t>The BSAI octopus complex is not subject to overfishing because the 2022 catch,</w:t>
      </w:r>
      <w:ins w:id="132" w:author="Sandra Lowe" w:date="2023-10-10T09:29:00Z">
        <w:r w:rsidR="004252A4">
          <w:t xml:space="preserve"> </w:t>
        </w:r>
      </w:ins>
      <w:r>
        <w:t>the most recent completed year, of 251 t is much smaller than the 2022 OFL of 4,769 t (Figure 22-2).</w:t>
      </w:r>
    </w:p>
    <w:p w14:paraId="671F89D8" w14:textId="77777777" w:rsidR="00833070" w:rsidRDefault="00A65E57">
      <w:pPr>
        <w:pStyle w:val="Heading1"/>
      </w:pPr>
      <w:bookmarkStart w:id="133" w:name="ecosystem-considerations"/>
      <w:bookmarkEnd w:id="130"/>
      <w:bookmarkEnd w:id="131"/>
      <w:r>
        <w:t>Ecosystem Considerations</w:t>
      </w:r>
    </w:p>
    <w:p w14:paraId="3FF81B34" w14:textId="77777777" w:rsidR="00833070" w:rsidRDefault="00A65E57">
      <w:pPr>
        <w:pStyle w:val="FirstParagraph"/>
      </w:pPr>
      <w:r>
        <w:t xml:space="preserve">A full description of the ecosystem considerarions can be found in the 2020 octopus assessment (Olav A. Ormseth </w:t>
      </w:r>
      <w:r>
        <w:rPr>
          <w:i/>
          <w:iCs/>
        </w:rPr>
        <w:t>et al.</w:t>
      </w:r>
      <w:r>
        <w:t xml:space="preserve"> 2020). What follows is an abbreviation from the 2020 octopus assessment.</w:t>
      </w:r>
    </w:p>
    <w:p w14:paraId="2C387DC6" w14:textId="77777777" w:rsidR="00833070" w:rsidRDefault="00A65E57">
      <w:pPr>
        <w:pStyle w:val="BodyText"/>
      </w:pPr>
      <w:r>
        <w:t xml:space="preserve">Little is known about the role of octopus in North Pacific ecosystems. Food habits data and ecosystem modeling of the Bering Sea and AI (Livingston </w:t>
      </w:r>
      <w:r>
        <w:rPr>
          <w:i/>
          <w:iCs/>
        </w:rPr>
        <w:t>et al.</w:t>
      </w:r>
      <w:r>
        <w:t xml:space="preserve"> 2003; Aydin </w:t>
      </w:r>
      <w:r>
        <w:rPr>
          <w:i/>
          <w:iCs/>
        </w:rPr>
        <w:t>et al.</w:t>
      </w:r>
      <w:r>
        <w:t xml:space="preserve"> 2008) indicate that octopus diets are dominated by other benthic invertebrates such as mollusks, hermit crabs, starfish, and snow crabs. Octopus mortality </w:t>
      </w:r>
      <w:del w:id="134" w:author="Sandra Lowe" w:date="2023-10-10T09:29:00Z">
        <w:r w:rsidDel="004252A4">
          <w:delText xml:space="preserve">Sea </w:delText>
        </w:r>
      </w:del>
      <w:r>
        <w:t xml:space="preserve">comes primarily from Pacific cod, resident seals, walrus, bearded seals, and sculpins. The majority of the octopus incidental catch is taken in pot gear fished for Pacific cod. To avoid gear conflicts with trawlers, cod pots are usually deployed inside of no-trawl zones or in rocky areas </w:t>
      </w:r>
      <w:r>
        <w:lastRenderedPageBreak/>
        <w:t>unsuitable for trawling. The low retention rate of octopus in the BSAI, and the high survival rate of discarded octopus suggest that effects on the octopus population is minor.</w:t>
      </w:r>
    </w:p>
    <w:p w14:paraId="0E3DCD47" w14:textId="77777777" w:rsidR="00833070" w:rsidRDefault="00A65E57">
      <w:pPr>
        <w:pStyle w:val="Heading1"/>
      </w:pPr>
      <w:bookmarkStart w:id="135" w:name="data-gaps-and-research-priorities"/>
      <w:bookmarkEnd w:id="133"/>
      <w:r>
        <w:t>Data Gaps and Research Priorities</w:t>
      </w:r>
    </w:p>
    <w:p w14:paraId="73F8E70B" w14:textId="77777777" w:rsidR="00833070" w:rsidRDefault="00A65E57">
      <w:pPr>
        <w:pStyle w:val="FirstParagraph"/>
      </w:pPr>
      <w:r>
        <w:t xml:space="preserve">A full description of the data gaps and research priorities can be found in the 2020 octopus assessment (Olav A. Ormseth </w:t>
      </w:r>
      <w:r>
        <w:rPr>
          <w:i/>
          <w:iCs/>
        </w:rPr>
        <w:t>et al.</w:t>
      </w:r>
      <w:r>
        <w:t xml:space="preserve"> 2020). What follows is an abbreviation from the 2020 octopus assessment.</w:t>
      </w:r>
    </w:p>
    <w:p w14:paraId="2EC4916D" w14:textId="1D3E6574" w:rsidR="00833070" w:rsidRDefault="00A65E57">
      <w:pPr>
        <w:pStyle w:val="BodyText"/>
      </w:pPr>
      <w:r>
        <w:t>Though there have been efforts to improve the collection of basic octopus data, there is still a</w:t>
      </w:r>
      <w:ins w:id="136" w:author="Sandra Lowe" w:date="2023-10-10T09:30:00Z">
        <w:r w:rsidR="007E363A">
          <w:t xml:space="preserve"> </w:t>
        </w:r>
      </w:ins>
      <w:r>
        <w:t>lot that is unknown. The areas of needed/on going research include improving aging methods, determining octopus species composition in catch and survey, determining octopus distribution especially when reproducing and producing reliable fisheries independent biomass estimates.</w:t>
      </w:r>
    </w:p>
    <w:p w14:paraId="460BC2F6" w14:textId="77777777" w:rsidR="00833070" w:rsidRDefault="00A65E57">
      <w:pPr>
        <w:pStyle w:val="Heading1"/>
      </w:pPr>
      <w:bookmarkStart w:id="137" w:name="references"/>
      <w:bookmarkEnd w:id="135"/>
      <w:r>
        <w:t>References</w:t>
      </w:r>
    </w:p>
    <w:p w14:paraId="4C433254" w14:textId="77777777" w:rsidR="00833070" w:rsidRDefault="00A65E57">
      <w:pPr>
        <w:pStyle w:val="Bibliography"/>
      </w:pPr>
      <w:bookmarkStart w:id="138" w:name="ref-AlversonandPereyra1969"/>
      <w:bookmarkStart w:id="139" w:name="refs"/>
      <w:r>
        <w:t xml:space="preserve">Alverson, D.L. and Pereyra, W.T. (1969) Demersal fish explorations in the northeastern pacific ocean – an evaluation of exploratory fishing methods and analytical approaches to stock size and yield forecasts. </w:t>
      </w:r>
      <w:r>
        <w:rPr>
          <w:i/>
          <w:iCs/>
        </w:rPr>
        <w:t>Journal of the Fisheries Research Board of Canada</w:t>
      </w:r>
      <w:r>
        <w:t xml:space="preserve"> 26, 1985–2001.</w:t>
      </w:r>
    </w:p>
    <w:p w14:paraId="48EEADFC" w14:textId="77777777" w:rsidR="00833070" w:rsidRDefault="00A65E57">
      <w:pPr>
        <w:pStyle w:val="Bibliography"/>
      </w:pPr>
      <w:bookmarkStart w:id="140" w:name="ref-Aydin2008"/>
      <w:bookmarkEnd w:id="138"/>
      <w:r>
        <w:t>Aydin, K., Gaichas, S., Ortiz, I., Kinzey, D. and Friday, N. (2008) A comparison of the Bering Sea, Gulf of Alaska, and Aleutian Islands large marine ecosystems through food web modeling. NOAA Tech Memo.</w:t>
      </w:r>
    </w:p>
    <w:p w14:paraId="079584DA" w14:textId="77777777" w:rsidR="00833070" w:rsidRDefault="00A65E57">
      <w:pPr>
        <w:pStyle w:val="Bibliography"/>
      </w:pPr>
      <w:bookmarkStart w:id="141" w:name="ref-Bevaart2022"/>
      <w:bookmarkEnd w:id="140"/>
      <w:r>
        <w:t>Bevaart, K. (2022) Annual management report for shellfish fisheries in the Kodiak, Chignik, and South Peninsula Districts, 2021. Alaska Department of Fish; Game, Fishery Management Report No. 22-18, Anchorage.</w:t>
      </w:r>
    </w:p>
    <w:p w14:paraId="0E164CAE" w14:textId="77777777" w:rsidR="00833070" w:rsidRDefault="00A65E57">
      <w:pPr>
        <w:pStyle w:val="Bibliography"/>
      </w:pPr>
      <w:bookmarkStart w:id="142" w:name="ref-Boyle_and_Rodhouse_2005_book"/>
      <w:bookmarkEnd w:id="141"/>
      <w:r>
        <w:t xml:space="preserve">Boyle, P. and Rodhouse, P. (2005) </w:t>
      </w:r>
      <w:r>
        <w:rPr>
          <w:i/>
          <w:iCs/>
        </w:rPr>
        <w:t>Cephalopods: Ecology and Fisheries</w:t>
      </w:r>
      <w:r>
        <w:t>. Blackwell Publishing, Oxford, UK.</w:t>
      </w:r>
    </w:p>
    <w:p w14:paraId="08886C82" w14:textId="77777777" w:rsidR="00833070" w:rsidRDefault="00A65E57">
      <w:pPr>
        <w:pStyle w:val="Bibliography"/>
      </w:pPr>
      <w:bookmarkStart w:id="143" w:name="ref-conners2016assessment"/>
      <w:bookmarkEnd w:id="142"/>
      <w:r>
        <w:t xml:space="preserve">Conners, M.E., Aydin, K.Y. and Conrath, C.L. (2016) Assessment of the octopus stock complex in the bering sea and aleutian islands. In: </w:t>
      </w:r>
      <w:r>
        <w:rPr>
          <w:i/>
          <w:iCs/>
        </w:rPr>
        <w:t>Stock assessment and fishery evaluation report for the groundfish resources of the Bering Sea and Aleutian Islands regions</w:t>
      </w:r>
      <w:r>
        <w:t>. North Pacific Fishery Management Council, Anchorage, AK.</w:t>
      </w:r>
    </w:p>
    <w:p w14:paraId="74B75AAA" w14:textId="77777777" w:rsidR="00833070" w:rsidRDefault="00A65E57">
      <w:pPr>
        <w:pStyle w:val="Bibliography"/>
      </w:pPr>
      <w:bookmarkStart w:id="144" w:name="ref-conners2011assessment_octopus"/>
      <w:bookmarkEnd w:id="143"/>
      <w:r>
        <w:t xml:space="preserve">Conners, M.E., Conrath, C.L. and Aydin, K. (2011) Assessment of the octopus stock complex in the bering sea and aleutian islands. In: </w:t>
      </w:r>
      <w:r>
        <w:rPr>
          <w:i/>
          <w:iCs/>
        </w:rPr>
        <w:t>Stock assessment and fishery evaluation report for the groundfish resources of the Bering Sea and Aleutian Islands regions</w:t>
      </w:r>
      <w:r>
        <w:t>. North Pacific Fishery Management Council, Anchorage, AK.</w:t>
      </w:r>
    </w:p>
    <w:p w14:paraId="391E28BD" w14:textId="77777777" w:rsidR="00833070" w:rsidRDefault="00A65E57">
      <w:pPr>
        <w:pStyle w:val="Bibliography"/>
      </w:pPr>
      <w:bookmarkStart w:id="145" w:name="ref-Francis1974"/>
      <w:bookmarkEnd w:id="144"/>
      <w:r>
        <w:t xml:space="preserve">Francis, R.C. (1974) Relationship of fishing mortality to natural mortality at the level of maximum sustainable yield under the logistic stock production model. </w:t>
      </w:r>
      <w:r>
        <w:rPr>
          <w:i/>
          <w:iCs/>
        </w:rPr>
        <w:t>Journal of the Fisheries Research Board of Canada</w:t>
      </w:r>
      <w:r>
        <w:t xml:space="preserve"> 31, 1539–1542.</w:t>
      </w:r>
    </w:p>
    <w:p w14:paraId="550DB399" w14:textId="77777777" w:rsidR="00833070" w:rsidRDefault="00A65E57">
      <w:pPr>
        <w:pStyle w:val="Bibliography"/>
      </w:pPr>
      <w:bookmarkStart w:id="146" w:name="ref-Livingston2003"/>
      <w:bookmarkEnd w:id="145"/>
      <w:r>
        <w:t xml:space="preserve">Livingston, P.L., Aydin, K.Y., Boldt, J., Gaichas, S., Ianelli, J., Jurado-Molina, J. and Ortiz, I. (2003) Ecosystem assessment of the bering sea/aleutian islands and gulf of alaska management regions. In: </w:t>
      </w:r>
      <w:r>
        <w:rPr>
          <w:i/>
          <w:iCs/>
        </w:rPr>
        <w:t>Stock assessment and fishery evaluation report for the groundfish resources or the Bering Sea/Aleutian Islands regions</w:t>
      </w:r>
      <w:r>
        <w:t>. North Pacific Fishery Management Council, Anchorage, AK.</w:t>
      </w:r>
    </w:p>
    <w:p w14:paraId="09AFE5BA" w14:textId="77777777" w:rsidR="00833070" w:rsidRDefault="00A65E57">
      <w:pPr>
        <w:pStyle w:val="Bibliography"/>
      </w:pPr>
      <w:bookmarkStart w:id="147" w:name="ref-Nichols2022"/>
      <w:bookmarkEnd w:id="146"/>
      <w:r>
        <w:lastRenderedPageBreak/>
        <w:t>Nichols, E. and Shaishnikoff, J. (2022) Annual management report for shellfish fisheries of the Bering Sea/Aleutian Islands Management Area, 2021/22. Alaska Department of Fish; Game, Fishery Management Report No. 22-28, Anchorage.</w:t>
      </w:r>
    </w:p>
    <w:p w14:paraId="3C0CCEB0" w14:textId="77777777" w:rsidR="00833070" w:rsidRDefault="00A65E57">
      <w:pPr>
        <w:pStyle w:val="Bibliography"/>
      </w:pPr>
      <w:bookmarkStart w:id="148" w:name="ref-Ormseth2020_assessment_octopus"/>
      <w:bookmarkEnd w:id="147"/>
      <w:r>
        <w:t xml:space="preserve">Olav A. Ormseth, Elizabeth M. Conners, Aydin, K. and Conrath, C.L. (2020) Assessment of the octopus stock complex in the bering sea and aleutian islands. In: </w:t>
      </w:r>
      <w:r>
        <w:rPr>
          <w:i/>
          <w:iCs/>
        </w:rPr>
        <w:t>Stock assessment and fishery evaluation report for the groundfish resources of the Bering Sea and Aleutian Islands regions</w:t>
      </w:r>
      <w:r>
        <w:t>. North Pacific Fishery Management Council, Anchorage, AK.</w:t>
      </w:r>
    </w:p>
    <w:p w14:paraId="5261FFAB" w14:textId="77777777" w:rsidR="00833070" w:rsidRDefault="00A65E57">
      <w:pPr>
        <w:pStyle w:val="Bibliography"/>
      </w:pPr>
      <w:bookmarkStart w:id="149" w:name="ref-Wulker1910"/>
      <w:bookmarkEnd w:id="148"/>
      <w:r>
        <w:t xml:space="preserve">Wülker, G. (1910) Uber Japanische cephalopoden: Beitrage zur kenntnis der systematik und anatomie der dibranchiaten. </w:t>
      </w:r>
      <w:r>
        <w:rPr>
          <w:i/>
          <w:iCs/>
        </w:rPr>
        <w:t>Abhandlungen der Mathematisch-Physikalischen Classe der Koniglich Bayerischen Akademie der Wissenschaften</w:t>
      </w:r>
      <w:r>
        <w:t xml:space="preserve"> 1, 1–77.</w:t>
      </w:r>
    </w:p>
    <w:bookmarkEnd w:id="139"/>
    <w:bookmarkEnd w:id="149"/>
    <w:p w14:paraId="149A12C6" w14:textId="77777777" w:rsidR="00833070" w:rsidRDefault="00A65E57">
      <w:r>
        <w:br w:type="page"/>
      </w:r>
    </w:p>
    <w:p w14:paraId="75CEECA0" w14:textId="77777777" w:rsidR="00833070" w:rsidRDefault="00A65E57">
      <w:pPr>
        <w:pStyle w:val="Heading1"/>
      </w:pPr>
      <w:bookmarkStart w:id="150" w:name="tables"/>
      <w:bookmarkEnd w:id="137"/>
      <w:r>
        <w:lastRenderedPageBreak/>
        <w:t>Tables</w:t>
      </w:r>
    </w:p>
    <w:p w14:paraId="1E58A6E5" w14:textId="77777777" w:rsidR="00833070" w:rsidRDefault="00A65E57">
      <w:pPr>
        <w:pStyle w:val="FirstParagraph"/>
      </w:pPr>
      <w:bookmarkStart w:id="151" w:name="_GoBack"/>
      <w:bookmarkEnd w:id="151"/>
      <w:r>
        <w:br/>
      </w:r>
    </w:p>
    <w:p w14:paraId="4A0760E7" w14:textId="77777777" w:rsidR="00833070" w:rsidRDefault="00A65E57">
      <w:pPr>
        <w:pStyle w:val="TableCaption"/>
      </w:pPr>
      <w:bookmarkStart w:id="152" w:name="tab:tab-AI-survey"/>
      <w:bookmarkEnd w:id="152"/>
      <w:commentRangeStart w:id="153"/>
      <w:r>
        <w:t>Table 22-1. Survey biomass estimates (t) for octopus species from the Aleutian Islands. CV is coefficient of variation. “octopus unID” is octopus unidentified.</w:t>
      </w:r>
      <w:commentRangeEnd w:id="153"/>
      <w:r w:rsidR="003B53A2">
        <w:rPr>
          <w:rStyle w:val="CommentReference"/>
        </w:rPr>
        <w:commentReference w:id="153"/>
      </w:r>
    </w:p>
    <w:tbl>
      <w:tblPr>
        <w:tblW w:w="0" w:type="auto"/>
        <w:jc w:val="center"/>
        <w:tblLayout w:type="fixed"/>
        <w:tblLook w:val="0420" w:firstRow="1" w:lastRow="0" w:firstColumn="0" w:lastColumn="0" w:noHBand="0" w:noVBand="1"/>
      </w:tblPr>
      <w:tblGrid>
        <w:gridCol w:w="646"/>
        <w:gridCol w:w="935"/>
        <w:gridCol w:w="524"/>
        <w:gridCol w:w="935"/>
        <w:gridCol w:w="513"/>
        <w:gridCol w:w="935"/>
        <w:gridCol w:w="524"/>
        <w:gridCol w:w="935"/>
        <w:gridCol w:w="524"/>
        <w:gridCol w:w="935"/>
        <w:gridCol w:w="524"/>
        <w:gridCol w:w="935"/>
        <w:gridCol w:w="524"/>
        <w:gridCol w:w="935"/>
        <w:gridCol w:w="524"/>
        <w:gridCol w:w="935"/>
        <w:gridCol w:w="513"/>
      </w:tblGrid>
      <w:tr w:rsidR="00833070" w14:paraId="17C09325" w14:textId="77777777">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D633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44B5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leioderma</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A7BF77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D1716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J. diaphana</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DF8B98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Benthoctopus sp</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F2A84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S. salebrosus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D2F11D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oregonensis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CB97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octopus unid.</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A81FC7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33070" w14:paraId="269DCEEA" w14:textId="77777777">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D9A15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0FA1E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C4160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48EF4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52FF0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0F32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0E228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D4EEE2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81343F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22D62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7EB9A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5A56F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6AA92F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D4F2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798A0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DB2080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1EB300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33070" w14:paraId="397FDAA4" w14:textId="77777777">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A91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EDF8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10CE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A9379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C55E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6008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03C7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67CD59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1A96F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F23E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227E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B14C2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3C2D3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E67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1,046</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8CE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C9B68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1,159</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6BFAC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33070" w14:paraId="084D4D5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38A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A222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CA7E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B52272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1,186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B5D68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78B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BF55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B05FD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5A063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E160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093B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7FA6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29201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21BB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9FF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43A8D3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1,727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5480DF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r>
      <w:tr w:rsidR="00833070" w14:paraId="62F20A6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C154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96AD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45B0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13DEE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5A02F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1153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814D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914032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C9A5A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4607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49D0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A19D8E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A4212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9280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100A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A4349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1,219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83020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r>
      <w:tr w:rsidR="00833070" w14:paraId="03DC967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60A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51F1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73C6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F6617D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AD4F5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9E4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65E2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668C1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A19B96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A9D3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DA63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FF3D8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E8A6A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D63F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1407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12FC7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6CE0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1ADB8A65"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0B3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0517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148E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CC75C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3A411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0FC8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5B99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ECAB5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D7532B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8879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6097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105E5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4C20E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777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762</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F393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A31FF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1,393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10F166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33070" w14:paraId="040719B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90CC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D7B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FE5A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39B41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4,076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BDFB2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9784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8764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78ED2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35BA0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E5D5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67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C04194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4B17C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C1CB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64F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6F611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EC29A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2752B2A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2CC8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D87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2CB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C476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3,037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06093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9F8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4BCA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059FF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D5BB8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77E0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BEDC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DCB29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BC54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0DF2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BE5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E8757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3,062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AEED44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r>
      <w:tr w:rsidR="00833070" w14:paraId="0E17B7F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BF7F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3EBD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C34C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82B3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2E231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4725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400D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C081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2343BE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BD0A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9E6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E1653D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9B666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53F3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7C04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A7673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12E73A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5124776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A5B7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30BE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BFDC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82730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2,739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82FFC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B25E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AA42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A4848B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1A07B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7E28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70F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5E8D9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6BA57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8840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CDAC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52CC6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2,779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7874C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14:paraId="0C4E3C3A"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8C3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515B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EFC9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4D61C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2,762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1AE0F1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533A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C63A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2764B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4FAE1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6EB5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E746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09404B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86631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30A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BE30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4177D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2,845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9EFC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33070" w14:paraId="76FCB17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9361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CF2F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1A2B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9BBD5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3,752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ABB864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C0DC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8F1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B5AC31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FB29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C1B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B15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B93D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6E59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0FF2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9659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BA42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3,833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A22F4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14:paraId="1FC1474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06FE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0E22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1D79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F280CB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2,231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7D0B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B3F5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AEF5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BB94B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44593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E6F3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C72C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ED380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8B53A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562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25AE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16BCD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7576B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33070" w14:paraId="4B43A952" w14:textId="77777777">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D96E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6585D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CBCDB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69EB1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100F0A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1E266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49D3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B00A96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03701E3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436A6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57115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F4141E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589E1B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A5A0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0063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FFBD94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BCC64C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r>
    </w:tbl>
    <w:p w14:paraId="7DC38601" w14:textId="77777777" w:rsidR="00833070" w:rsidRDefault="00A65E57">
      <w:r>
        <w:br w:type="page"/>
      </w:r>
    </w:p>
    <w:p w14:paraId="50F8BEB0" w14:textId="77777777" w:rsidR="00833070" w:rsidRDefault="00A65E57">
      <w:pPr>
        <w:pStyle w:val="TableCaption"/>
      </w:pPr>
      <w:bookmarkStart w:id="154" w:name="tab:tab-shelf-survey"/>
      <w:bookmarkEnd w:id="154"/>
      <w:r>
        <w:lastRenderedPageBreak/>
        <w:t xml:space="preserve">Table 22-2. Survey biomass estimates (t) for octopus species from the EBS shelf. CV is coefficient of variation. “octopus </w:t>
      </w:r>
      <w:commentRangeStart w:id="155"/>
      <w:r>
        <w:t>unID</w:t>
      </w:r>
      <w:commentRangeEnd w:id="155"/>
      <w:r w:rsidR="003B53A2">
        <w:rPr>
          <w:rStyle w:val="CommentReference"/>
        </w:rPr>
        <w:commentReference w:id="155"/>
      </w:r>
      <w:r>
        <w:t>” is octopus unidentified.</w:t>
      </w:r>
    </w:p>
    <w:tbl>
      <w:tblPr>
        <w:tblW w:w="0" w:type="auto"/>
        <w:jc w:val="center"/>
        <w:tblLayout w:type="fixed"/>
        <w:tblLook w:val="0420" w:firstRow="1" w:lastRow="0" w:firstColumn="0" w:lastColumn="0" w:noHBand="0" w:noVBand="1"/>
      </w:tblPr>
      <w:tblGrid>
        <w:gridCol w:w="646"/>
        <w:gridCol w:w="935"/>
        <w:gridCol w:w="513"/>
        <w:gridCol w:w="935"/>
        <w:gridCol w:w="524"/>
        <w:gridCol w:w="935"/>
        <w:gridCol w:w="524"/>
        <w:gridCol w:w="935"/>
        <w:gridCol w:w="524"/>
        <w:gridCol w:w="935"/>
        <w:gridCol w:w="524"/>
        <w:gridCol w:w="935"/>
        <w:gridCol w:w="524"/>
        <w:gridCol w:w="935"/>
        <w:gridCol w:w="513"/>
      </w:tblGrid>
      <w:tr w:rsidR="00833070" w14:paraId="02E21181" w14:textId="77777777">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8362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03978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leioderma</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BD8994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7C98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Benthoctopus sp</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9EA95D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S. salebrosus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84105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oregonensis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07461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octopus unid.</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CA81C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33070" w14:paraId="071CEDBC" w14:textId="77777777">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C643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1E23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47C14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0CF8D5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56D87A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F953E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15918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B7CA72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8249AF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58F65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EFBCA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2242F7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13E1DA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03A02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24AD6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33070" w14:paraId="3EBA4C76" w14:textId="77777777">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90A4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D375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540</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0D8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B816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4,181</w:t>
            </w: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353EEB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88</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8D46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D7B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D5BFA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2655A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0449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4A1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F3EE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3,109</w:t>
            </w: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06512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32B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7,829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0E55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33070" w14:paraId="01CB8DB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4244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FC63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384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A479F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5,921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8E8ED1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DB52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C3CF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3AA90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072D28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330E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6E54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45CD5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3,944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E2C13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CEF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9,865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073E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33070" w14:paraId="0BD65BF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921D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405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5521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46BC86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F2DA4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D842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2BC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001EF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B1B8D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BC2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ECF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E0FD6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663A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DD23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5C15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r>
      <w:tr w:rsidR="00833070" w14:paraId="22364785"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362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8226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BA0C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E32EAD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676AE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D206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1966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044FC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75550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B5E7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4815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925C0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E1D4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06AC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CA80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33070" w14:paraId="6A6A0C8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2774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6E75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4BF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24CF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4A951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657D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4ADD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AE100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A9F79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B6EC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4F6B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918EB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1F8DB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D265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7E3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042529F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01C5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B37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B6E2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9DDDB6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370D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7915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E68A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70B5A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F6180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53D4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DB4F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E4AA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7DD9E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C7B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588F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14:paraId="44359EED"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7398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6B94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D91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33159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D0300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E4A4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4CE0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5FBD0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AE3860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9247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7C67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266F2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383A29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0FF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3D5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7B188A1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ED6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D004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81A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6700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951BA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35F7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1303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4248B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FDD53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A3C3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590A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35C36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AD78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B566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F038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33070" w14:paraId="7A65924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B26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6103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9449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458D4D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EAAF6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7ADB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091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DC58A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426AE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C883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1C34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23E325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1E3D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D4C4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44E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r>
      <w:tr w:rsidR="00833070" w14:paraId="6383B4C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A2DC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E4D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BAC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DC034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77591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1C98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C475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109702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21688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4F33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466C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48485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70C469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BE0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F0F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r>
      <w:tr w:rsidR="00833070" w14:paraId="7C9604E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C4AE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27AB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B003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C5401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38659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ECE7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2847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7FB02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959E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DE7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CC99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4E3C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56A95B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EF40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4D3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r>
      <w:tr w:rsidR="00833070" w14:paraId="43F679E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7AD0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495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265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FE351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48231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8660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0026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99D32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4785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3AC4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53E9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4E16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C3B27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2E65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A45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w:t>
            </w:r>
          </w:p>
        </w:tc>
      </w:tr>
      <w:tr w:rsidR="00833070" w14:paraId="6CEDEE5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975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CD6B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51D1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8C9DE8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36C00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28F7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69EE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ABA3B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B4978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6974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621D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CDCF1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8D5FF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8828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4DE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33070" w14:paraId="5DCF0B3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9F2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CAA0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4C3E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BC9FE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4F4E1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394C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FA0F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D6FC5B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00624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7407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10D0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35E237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8400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B48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83D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r>
      <w:tr w:rsidR="00833070" w14:paraId="41863A5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F3E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8891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15DE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3B3EB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0E1618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80FE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6D4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918BE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4B1512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1E62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85D5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1D1720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5,785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0F47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879A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062A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33070" w14:paraId="032F032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853D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49F0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637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4151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DEE7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40A3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8FD1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BD2CAD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BBEE9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C42C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AFA8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48E66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BBD8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BCE9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2,502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0E7F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33070" w14:paraId="2A7209B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80F7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6E39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6C72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337A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FE2E3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F75A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07B2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D2578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7471E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30DB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26BB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39C235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3,046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0416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17D7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77F7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r>
      <w:tr w:rsidR="00833070" w14:paraId="5C6C68A5"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C8E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51B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72C9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D720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4,919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08D72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2DE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8D8C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4C0058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5A11B1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8C4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893B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D6B8F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833A5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20E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7BCA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33070" w14:paraId="604A235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75A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93AC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FB81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546D4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9,558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4A73E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DED3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13D1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E0FEA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965D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B1C1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1F4C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D930E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36760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B798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10,215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33CA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33070" w14:paraId="66F190C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995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09B2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C86E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18F0E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2097A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7262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EA3D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5515A5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0445A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1E38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2782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B930C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D91721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221A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1,904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32E3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0CD4F73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C327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878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A804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C8DB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2,113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9682C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4874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781D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ED126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2E72E6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C792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1266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15A6D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52955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A671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786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33070" w14:paraId="2345F38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AC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C55A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EFD4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1842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C38AB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C94F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AF04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4121B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B6893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A33B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E79D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975649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A161E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6B6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90B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14:paraId="0A7A344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BCC1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196F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8C72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C3C62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38A92D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047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5D95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DEE43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AE72D5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31E2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9676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7B0F0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A0451F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8B4A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6B77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r>
      <w:tr w:rsidR="00833070" w14:paraId="636C116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4DA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784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3E6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B9FB6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EFB6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FA8C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B2A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F50C1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19749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AF10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DF63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A7B267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7FB3E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60E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8D1F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33070" w14:paraId="74D1F0F2"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37A7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F463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4501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CD071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2,833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A2B0C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3C28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B0D9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B50B1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770B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E5CE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802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1C8270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8DE18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0E0E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13CB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51D03EB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558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1038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0B8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1D4369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2,088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53ECA3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19DB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D471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14DC2C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3642C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BC69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F99C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EC37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227D6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210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BFC7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33070" w14:paraId="049060E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2A6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5184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0480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1853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1,657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4C9FC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64C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9A5E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FD4B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57B7B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FCC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004A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5029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56013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9D81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4229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33070" w14:paraId="7DDC9C2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1B05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7E01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B9E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1A9D6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2,078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D1593B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1CE9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0612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CB381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344D1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E005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FB7A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96A99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F5BB3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CC66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48D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33070" w14:paraId="37E59FD9"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0842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B88B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9A5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BE07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5,223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B360F3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25EE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FF7D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F4311B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0AD4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1741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0619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14D9F2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9DF49D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0E9E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5,338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9A4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5801AFD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20E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E35B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0BCA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21109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6,927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586D2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6353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499D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CF51B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7E5CD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CF7B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78C6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5342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01FDAD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A95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7,442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4F90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33070" w14:paraId="5F69F77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4D84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AD71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A746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1FA41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1,777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E649E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D735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E9D5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F569FB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3A278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ACC7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3D9E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DC8F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8192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CFF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4,017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1954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14:paraId="1C373952"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6EB7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320C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D13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C7CE74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4,648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EC15FF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A6F8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552E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0AA3EF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3F25E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F1A3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E7CE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C9EB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059A2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10E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B45F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33070" w14:paraId="034DAC0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EC1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411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319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67C04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5,538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48D37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63E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6D06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75954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4ED5FF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6B0D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BE1F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592FE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8F82F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0139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CB4B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14:paraId="3561C3D1"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DFA7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F54B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2EAD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692B6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5,026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B3DA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6BC0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943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114F3C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BD8BCD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02EC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FA9D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4368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038CE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2885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436A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33070" w14:paraId="16B106E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206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C23E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9C2D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256B6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4,628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9552E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B8DD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D440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48839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EBE0C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C599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C68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60DB0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BF2E9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A9C7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22E2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33070" w14:paraId="3F65B2D9" w14:textId="77777777">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628E0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EE9E2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35CCD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00B81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2,518</w:t>
            </w: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5A4001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A516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62CE6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894EEB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4964C7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FFC88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BD649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61</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3C81A5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w:t>
            </w: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EA76BA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D8A1C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2,557</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C43D0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bl>
    <w:p w14:paraId="3B8AF3FE" w14:textId="77777777" w:rsidR="00833070" w:rsidRDefault="00A65E57">
      <w:r>
        <w:br w:type="page"/>
      </w:r>
    </w:p>
    <w:p w14:paraId="5CBF23D9" w14:textId="77777777" w:rsidR="00833070" w:rsidRDefault="00A65E57">
      <w:pPr>
        <w:pStyle w:val="TableCaption"/>
      </w:pPr>
      <w:bookmarkStart w:id="156" w:name="tab:tab-slope-survey"/>
      <w:bookmarkEnd w:id="156"/>
      <w:r>
        <w:lastRenderedPageBreak/>
        <w:t xml:space="preserve">Table 22-3. Survey biomass </w:t>
      </w:r>
      <w:commentRangeStart w:id="157"/>
      <w:r>
        <w:t>estimates</w:t>
      </w:r>
      <w:commentRangeEnd w:id="157"/>
      <w:r w:rsidR="00DA265B">
        <w:rPr>
          <w:rStyle w:val="CommentReference"/>
        </w:rPr>
        <w:commentReference w:id="157"/>
      </w:r>
      <w:r>
        <w:t xml:space="preserve"> (t) for octopus species from the EBS slope. CV is coefficient of variation. “octopus unID” is octopus unidentified.</w:t>
      </w:r>
    </w:p>
    <w:tbl>
      <w:tblPr>
        <w:tblW w:w="0" w:type="auto"/>
        <w:jc w:val="center"/>
        <w:tblLayout w:type="fixed"/>
        <w:tblLook w:val="0420" w:firstRow="1" w:lastRow="0" w:firstColumn="0" w:lastColumn="0" w:noHBand="0" w:noVBand="1"/>
      </w:tblPr>
      <w:tblGrid>
        <w:gridCol w:w="571"/>
        <w:gridCol w:w="861"/>
        <w:gridCol w:w="438"/>
        <w:gridCol w:w="861"/>
        <w:gridCol w:w="438"/>
        <w:gridCol w:w="861"/>
        <w:gridCol w:w="438"/>
        <w:gridCol w:w="11"/>
        <w:gridCol w:w="850"/>
        <w:gridCol w:w="11"/>
        <w:gridCol w:w="438"/>
        <w:gridCol w:w="861"/>
        <w:gridCol w:w="438"/>
        <w:gridCol w:w="11"/>
      </w:tblGrid>
      <w:tr w:rsidR="00833070" w14:paraId="43709865" w14:textId="77777777">
        <w:trPr>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F2E1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284E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B. leioderma</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36B65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G. boreopacifica</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192A1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E. dofleini</w:t>
            </w:r>
          </w:p>
        </w:tc>
        <w:tc>
          <w:tcPr>
            <w:tcW w:w="1310" w:type="dxa"/>
            <w:gridSpan w:val="4"/>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26F76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Benthoctopus sp</w:t>
            </w:r>
          </w:p>
        </w:tc>
        <w:tc>
          <w:tcPr>
            <w:tcW w:w="1310" w:type="dxa"/>
            <w:gridSpan w:val="3"/>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1E88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J. diaphana</w:t>
            </w:r>
          </w:p>
        </w:tc>
      </w:tr>
      <w:tr w:rsidR="00833070" w14:paraId="64F06FA1" w14:textId="77777777">
        <w:trPr>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933D7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A927B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646CA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3A8CA6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D6906A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3090C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2EFBE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882D6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E685F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33C7A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7F4E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833070" w14:paraId="473AC876" w14:textId="77777777">
        <w:trP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770F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6A3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149</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02BE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923E8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7483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D43A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410</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8CDB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087E8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236</w:t>
            </w:r>
          </w:p>
        </w:tc>
        <w:tc>
          <w:tcPr>
            <w:tcW w:w="449"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EA0E5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482D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C08C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B1A876D"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93A0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2D16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7B66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2E704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96373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160F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1ED1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70C9C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4FA4D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E9C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DEAE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r>
      <w:tr w:rsidR="00833070" w14:paraId="11B9E35D"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A27B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2183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F24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7CA0B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2528D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BBA0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DAD0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23249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3F2F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C98B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B459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r>
      <w:tr w:rsidR="00833070" w14:paraId="77F04E29"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4261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6799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FD3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A8970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96</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B6809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46</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F2E2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9F16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ABE931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77</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1EE79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7C28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EAF1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r>
      <w:tr w:rsidR="00833070" w14:paraId="7ABEE5E5"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3734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B4D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083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FAFF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248</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F37AF0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D01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9FA6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68CDC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AC707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35F2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E71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61</w:t>
            </w:r>
          </w:p>
        </w:tc>
      </w:tr>
      <w:tr w:rsidR="00833070" w14:paraId="2D632554" w14:textId="77777777">
        <w:trP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86772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9601D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D1537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B7B1B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143</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CC9851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035BC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566</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E4E9B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1"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1E7C894"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406DC8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4851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449"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69EAD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w:t>
            </w:r>
          </w:p>
        </w:tc>
      </w:tr>
      <w:tr w:rsidR="00833070" w14:paraId="676D346A" w14:textId="77777777">
        <w:trPr>
          <w:gridAfter w:val="1"/>
          <w:wAfter w:w="11" w:type="dxa"/>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BDE9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B6D68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S. salebrosus</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6505E5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B. oregonensis</w:t>
            </w:r>
          </w:p>
        </w:tc>
        <w:tc>
          <w:tcPr>
            <w:tcW w:w="1310" w:type="dxa"/>
            <w:gridSpan w:val="3"/>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4122E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O. californiana</w:t>
            </w:r>
          </w:p>
        </w:tc>
        <w:tc>
          <w:tcPr>
            <w:tcW w:w="1299" w:type="dxa"/>
            <w:gridSpan w:val="3"/>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1E3C65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octopus unid.</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3CBEB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Total</w:t>
            </w:r>
          </w:p>
        </w:tc>
      </w:tr>
      <w:tr w:rsidR="00833070" w14:paraId="0CBA4447" w14:textId="77777777">
        <w:trPr>
          <w:gridAfter w:val="1"/>
          <w:wAfter w:w="11" w:type="dxa"/>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80C0B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6E10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6DD88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183CE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BE675C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40AAF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EC43A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CEC9A7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EF7D0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9D858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17BCF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833070" w14:paraId="3C6D7894" w14:textId="77777777">
        <w:trPr>
          <w:gridAfter w:val="1"/>
          <w:wAfter w:w="11" w:type="dxa"/>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A0FC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B9FF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5287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FF281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B2BF2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CBE4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C3B6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7FAC3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8FDC29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01A0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971</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3C80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r>
      <w:tr w:rsidR="00833070" w14:paraId="4BE10C00"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79CE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B53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72</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4688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7A2A6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B98FD4"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8CC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7D90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22DA04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256</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69DF1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04A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1,980</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30B3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r>
      <w:tr w:rsidR="00833070" w14:paraId="28BBE8CA"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6347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88D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A1B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B039D2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B09F9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6FCB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A777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345C8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152</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26E0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6E61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781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632E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33070" w14:paraId="31C29702"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668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0E88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5F49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75F5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66F0E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5069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BAB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FC27C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8EB31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96EB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621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8676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r>
      <w:tr w:rsidR="00833070" w14:paraId="5739B2EC"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7E5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F18F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C9CF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FE40D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609554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9B6AC"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C691"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AB79A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343</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67A2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0AB6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1,419</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CF04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r>
      <w:tr w:rsidR="00833070" w14:paraId="70E5C6BE" w14:textId="77777777">
        <w:trPr>
          <w:gridAfter w:val="1"/>
          <w:wAfter w:w="11" w:type="dxa"/>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91E2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A174E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51</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0EE94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06194D4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151</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3B72F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96F81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9AAE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CDD70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1,211</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620754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409E8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2,263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0E8A8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r>
    </w:tbl>
    <w:p w14:paraId="3A065578" w14:textId="77777777" w:rsidR="00833070" w:rsidRDefault="00A65E57">
      <w:r>
        <w:br w:type="page"/>
      </w:r>
    </w:p>
    <w:p w14:paraId="2009AC8B" w14:textId="77777777" w:rsidR="00833070" w:rsidRDefault="00A65E57">
      <w:pPr>
        <w:pStyle w:val="TableCaption"/>
      </w:pPr>
      <w:bookmarkStart w:id="158" w:name="tab:tab-catch-OFL"/>
      <w:bookmarkEnd w:id="158"/>
      <w:r>
        <w:lastRenderedPageBreak/>
        <w:t>Table 22-4. Estimated catch (t) of all octopus species from 1997-2023 in the Bering Sea and Aleutian Islands, by target fishery. Data reflect catch posted through September 16, 2023 (sourced September 29, 2023 from the NMFS Alaska Regional Office using the AKFIN database (http://www.akfin.org)). Catch is divided into three groups based on the target fishery; Pacific cod (typically highest octopus catch), all species of flatfish and all other target fisheries combined. Pacific halibut are included in the 'other' category. Octopus did not have their own catch limits until 2011. An alternative Tier 6 method was adopted in 2012.</w:t>
      </w:r>
    </w:p>
    <w:tbl>
      <w:tblPr>
        <w:tblW w:w="9360" w:type="dxa"/>
        <w:jc w:val="center"/>
        <w:tblLayout w:type="fixed"/>
        <w:tblLook w:val="0420" w:firstRow="1" w:lastRow="0" w:firstColumn="0" w:lastColumn="0" w:noHBand="0" w:noVBand="1"/>
        <w:tblPrChange w:id="159" w:author="Ben.Williams" w:date="2023-10-10T04:02:00Z">
          <w:tblPr>
            <w:tblW w:w="0" w:type="auto"/>
            <w:jc w:val="center"/>
            <w:tblLayout w:type="fixed"/>
            <w:tblLook w:val="0420" w:firstRow="1" w:lastRow="0" w:firstColumn="0" w:lastColumn="0" w:noHBand="0" w:noVBand="1"/>
          </w:tblPr>
        </w:tblPrChange>
      </w:tblPr>
      <w:tblGrid>
        <w:gridCol w:w="936"/>
        <w:gridCol w:w="936"/>
        <w:gridCol w:w="936"/>
        <w:gridCol w:w="936"/>
        <w:gridCol w:w="936"/>
        <w:gridCol w:w="936"/>
        <w:gridCol w:w="936"/>
        <w:gridCol w:w="936"/>
        <w:gridCol w:w="936"/>
        <w:gridCol w:w="936"/>
        <w:tblGridChange w:id="160">
          <w:tblGrid>
            <w:gridCol w:w="1080"/>
            <w:gridCol w:w="1080"/>
            <w:gridCol w:w="1080"/>
            <w:gridCol w:w="1080"/>
            <w:gridCol w:w="1080"/>
            <w:gridCol w:w="1080"/>
            <w:gridCol w:w="1080"/>
            <w:gridCol w:w="1080"/>
            <w:gridCol w:w="1080"/>
            <w:gridCol w:w="1080"/>
          </w:tblGrid>
        </w:tblGridChange>
      </w:tblGrid>
      <w:tr w:rsidR="00833070" w14:paraId="3319DB9D" w14:textId="77777777" w:rsidTr="00DA265B">
        <w:trPr>
          <w:tblHeader/>
          <w:jc w:val="center"/>
          <w:trPrChange w:id="161" w:author="Ben.Williams" w:date="2023-10-10T04:02:00Z">
            <w:trPr>
              <w:tblHeader/>
              <w:jc w:val="center"/>
            </w:trPr>
          </w:trPrChange>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2"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E2D231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540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3" w:author="Ben.Williams" w:date="2023-10-10T04:02:00Z">
              <w:tcPr>
                <w:tcW w:w="540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4A7237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Target Fishery</w:t>
            </w:r>
          </w:p>
        </w:tc>
        <w:tc>
          <w:tcPr>
            <w:tcW w:w="4320"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64" w:author="Ben.Williams" w:date="2023-10-10T04:02:00Z">
              <w:tcPr>
                <w:tcW w:w="4320"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B08290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024D5F66" w14:textId="77777777" w:rsidTr="00DA265B">
        <w:trPr>
          <w:tblHeader/>
          <w:jc w:val="center"/>
          <w:trPrChange w:id="165" w:author="Ben.Williams" w:date="2023-10-10T04:02:00Z">
            <w:trPr>
              <w:tblHeader/>
              <w:jc w:val="center"/>
            </w:trPr>
          </w:trPrChange>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6"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20ADE3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7"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5FAD4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P.cod</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8"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2B9A58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Flatfish</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9"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711122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Other</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70"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4F131C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Total</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71"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40FD5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Retained</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72"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5E8D7EEB" w14:textId="78644F48" w:rsidR="00833070" w:rsidRDefault="001B550D">
            <w:pPr>
              <w:pBdr>
                <w:top w:val="none" w:sz="0" w:space="0" w:color="000000"/>
                <w:left w:val="none" w:sz="0" w:space="0" w:color="000000"/>
                <w:bottom w:val="none" w:sz="0" w:space="0" w:color="000000"/>
                <w:right w:val="none" w:sz="0" w:space="0" w:color="000000"/>
              </w:pBdr>
              <w:spacing w:after="0"/>
              <w:jc w:val="center"/>
            </w:pPr>
            <w:ins w:id="173" w:author="Lee.Cronin-Fine" w:date="2023-10-10T12:31:00Z">
              <w:r>
                <w:rPr>
                  <w:rFonts w:eastAsia="Times New Roman" w:cs="Times New Roman"/>
                  <w:b/>
                  <w:color w:val="000000"/>
                  <w:sz w:val="20"/>
                  <w:szCs w:val="20"/>
                </w:rPr>
                <w:t xml:space="preserve">  </w:t>
              </w:r>
            </w:ins>
            <w:r w:rsidR="00A65E57">
              <w:rPr>
                <w:rFonts w:eastAsia="Times New Roman" w:cs="Times New Roman"/>
                <w:b/>
                <w:color w:val="000000"/>
                <w:sz w:val="20"/>
                <w:szCs w:val="20"/>
              </w:rPr>
              <w:t>OFL</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74"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754AD73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ABC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75"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532F04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76"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4DC4646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Catch/ABC</w:t>
            </w:r>
          </w:p>
        </w:tc>
      </w:tr>
      <w:tr w:rsidR="00833070" w14:paraId="5F9F3FA9" w14:textId="77777777" w:rsidTr="00DA265B">
        <w:trPr>
          <w:jc w:val="center"/>
          <w:trPrChange w:id="177" w:author="Ben.Williams" w:date="2023-10-10T04:02:00Z">
            <w:trPr>
              <w:jc w:val="center"/>
            </w:trPr>
          </w:trPrChange>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8"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D518F9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9"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FD7A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160</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0"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4DB25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86</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1"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BF5C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2"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5B73E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249</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3"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D79BC3C"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4"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2370B7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5"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BE7FA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6"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B34442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7"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F28144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1C776336" w14:textId="77777777" w:rsidTr="00DA265B">
        <w:trPr>
          <w:jc w:val="center"/>
          <w:trPrChange w:id="188"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5A1BF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AF0EB2A" w14:textId="77777777" w:rsidR="00833070" w:rsidRDefault="00A65E57">
            <w:pPr>
              <w:pBdr>
                <w:top w:val="none" w:sz="0" w:space="0" w:color="000000"/>
                <w:left w:val="none" w:sz="0" w:space="0" w:color="000000"/>
                <w:bottom w:val="none" w:sz="0" w:space="0" w:color="000000"/>
                <w:right w:val="none" w:sz="0" w:space="0" w:color="000000"/>
              </w:pBdr>
              <w:spacing w:after="0"/>
              <w:jc w:val="center"/>
            </w:pPr>
            <w:commentRangeStart w:id="191"/>
            <w:r>
              <w:rPr>
                <w:rFonts w:eastAsia="Times New Roman" w:cs="Times New Roman"/>
                <w:color w:val="000000"/>
                <w:sz w:val="20"/>
                <w:szCs w:val="20"/>
              </w:rPr>
              <w:t>168</w:t>
            </w:r>
            <w:commentRangeEnd w:id="191"/>
            <w:r w:rsidR="00DA265B">
              <w:rPr>
                <w:rStyle w:val="CommentReference"/>
              </w:rPr>
              <w:commentReference w:id="191"/>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7A88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E27C7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CE328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274651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560DB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E59562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4B489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72BF58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24E322E" w14:textId="77777777" w:rsidTr="00DA265B">
        <w:trPr>
          <w:jc w:val="center"/>
          <w:trPrChange w:id="200"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25CB5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3F5747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A828A4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CFF4F0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86E6A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4C6AB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A6CF9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F7696E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3887EA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6F990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4CD14E8C" w14:textId="77777777" w:rsidTr="00DA265B">
        <w:trPr>
          <w:jc w:val="center"/>
          <w:trPrChange w:id="211"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E7CE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EEA7A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A21E6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775883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F6CF2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755DE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EA0989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20A0C9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691670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32B3D0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1BEE0941" w14:textId="77777777" w:rsidTr="00DA265B">
        <w:trPr>
          <w:jc w:val="center"/>
          <w:trPrChange w:id="222"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4BF274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51AC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59337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177FC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8D7CD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FBEB0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A741C9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37AD8B4"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AD83C2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89221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5CBADC01" w14:textId="77777777" w:rsidTr="00DA265B">
        <w:trPr>
          <w:jc w:val="center"/>
          <w:trPrChange w:id="233"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E5B2D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0BC79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F4B6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0F495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7D0B9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332F5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4AB39D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7D72A9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8A179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0B78D7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38650FBE" w14:textId="77777777" w:rsidTr="00DA265B">
        <w:trPr>
          <w:jc w:val="center"/>
          <w:trPrChange w:id="244"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797010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70F749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6F9634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86390F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BDF1B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EF792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907044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D3B624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A36BCEC"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FA964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192E2E1B" w14:textId="77777777" w:rsidTr="00DA265B">
        <w:trPr>
          <w:jc w:val="center"/>
          <w:trPrChange w:id="255"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819CAF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8BF82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BC30F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2AF0E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0D3F83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EE6343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06EF55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BC68A6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AB7968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16E3C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3D3D2B2" w14:textId="77777777" w:rsidTr="00DA265B">
        <w:trPr>
          <w:jc w:val="center"/>
          <w:trPrChange w:id="266"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AB743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97050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BA7BDB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262B3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53A72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3F7CE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EA74A3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2D6DE7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8218E2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A57C2A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325AE5E7" w14:textId="77777777" w:rsidTr="00DA265B">
        <w:trPr>
          <w:jc w:val="center"/>
          <w:trPrChange w:id="277"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46AF7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2C60F9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50156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50EC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595844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400C0F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BF83C9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D38694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82BCA7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3042DB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6F08F2F5" w14:textId="77777777" w:rsidTr="00DA265B">
        <w:trPr>
          <w:jc w:val="center"/>
          <w:trPrChange w:id="288"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32A4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E2D34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CF873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982DC3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C47DDC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1448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137DAB1"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6CDBC8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DC737A1"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EADDD1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6E4BE411" w14:textId="77777777" w:rsidTr="00DA265B">
        <w:trPr>
          <w:jc w:val="center"/>
          <w:trPrChange w:id="299"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5D953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3254B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FE7F1D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36131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86F3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2A25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CEA009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8266E3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55EEC0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5919D4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AF43678" w14:textId="77777777" w:rsidTr="00DA265B">
        <w:trPr>
          <w:jc w:val="center"/>
          <w:trPrChange w:id="310"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07945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768698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A5CD5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C3665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39C21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D7C5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FCCDE7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18002C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F6796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89D709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0DD990BD" w14:textId="77777777" w:rsidTr="00DA265B">
        <w:trPr>
          <w:jc w:val="center"/>
          <w:trPrChange w:id="321"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DA55D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1BCE1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BDBF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F60548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98507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536A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639D87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3158C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28333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542C70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613D350B" w14:textId="77777777" w:rsidTr="00DA265B">
        <w:trPr>
          <w:jc w:val="center"/>
          <w:trPrChange w:id="332"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E92638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101D73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AB0FD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8C367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11C2A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664C1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0815E0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528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E01064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85C07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DA22A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r>
      <w:tr w:rsidR="00833070" w14:paraId="3CF1AF24" w14:textId="77777777" w:rsidTr="00DA265B">
        <w:trPr>
          <w:jc w:val="center"/>
          <w:trPrChange w:id="343"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28D0E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E1C7B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B8777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CD3B2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B63E08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1A950E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79211D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C3A0C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FCB2B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95FD81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r>
      <w:tr w:rsidR="00833070" w14:paraId="5657EF59" w14:textId="77777777" w:rsidTr="00DA265B">
        <w:trPr>
          <w:jc w:val="center"/>
          <w:trPrChange w:id="354"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D8C82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8446D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9F179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5932E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02BE7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9514F9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F68345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BABF2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E71A2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87046C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r>
      <w:tr w:rsidR="00833070" w14:paraId="17F8C00E" w14:textId="77777777" w:rsidTr="00DA265B">
        <w:trPr>
          <w:jc w:val="center"/>
          <w:trPrChange w:id="365"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68605D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E9BFC0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1F6A7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D44F2C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21E2E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0A9D5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6441D1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E1D55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65C33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A3CC25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833070" w14:paraId="27BBB05B" w14:textId="77777777" w:rsidTr="00DA265B">
        <w:trPr>
          <w:jc w:val="center"/>
          <w:trPrChange w:id="376"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EC85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8D96D7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4A69A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C4985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616206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E693A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DBAF49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845071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B2CC6F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FDA60A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833070" w14:paraId="1444B903" w14:textId="77777777" w:rsidTr="00DA265B">
        <w:trPr>
          <w:jc w:val="center"/>
          <w:trPrChange w:id="387"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694E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05B8F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95673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A4BB1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A91C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1C08D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2F79D3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569C4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5B5EE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F94A32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33070" w14:paraId="11AB26C0" w14:textId="77777777" w:rsidTr="00DA265B">
        <w:trPr>
          <w:jc w:val="center"/>
          <w:trPrChange w:id="398"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7A5C6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3739E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1B60B8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FE4BFA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99A8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D4163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D650B2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86ABD5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1EDFC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1F43BE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833070" w14:paraId="7430801F" w14:textId="77777777" w:rsidTr="00DA265B">
        <w:trPr>
          <w:jc w:val="center"/>
          <w:trPrChange w:id="409"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DFA43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5044AD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B7530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F7F26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1A42B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7F274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512FCD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799F4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8DFB62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95C478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833070" w14:paraId="754821B3" w14:textId="77777777" w:rsidTr="00DA265B">
        <w:trPr>
          <w:jc w:val="center"/>
          <w:trPrChange w:id="420"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B0180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978F0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57C7E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9BDAA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1F2ED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1561FC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0E6F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C960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C79E5D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B72919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833070" w14:paraId="32BD7706" w14:textId="77777777" w:rsidTr="00DA265B">
        <w:trPr>
          <w:jc w:val="center"/>
          <w:trPrChange w:id="431"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41B3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99EA5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BF4BB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C7A17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38A15E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76A67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9DE018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ED2BA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9B155F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33B3DC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r>
      <w:tr w:rsidR="00833070" w14:paraId="2CFD10C7" w14:textId="77777777" w:rsidTr="00DA265B">
        <w:trPr>
          <w:jc w:val="center"/>
          <w:trPrChange w:id="442"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98BED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82177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701769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E2F55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902FA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63B6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65FBFC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24D0CB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EE612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124C1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r>
      <w:tr w:rsidR="00833070" w14:paraId="6C5AFD94" w14:textId="77777777" w:rsidTr="00DA265B">
        <w:trPr>
          <w:jc w:val="center"/>
          <w:trPrChange w:id="453"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796B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23927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B71D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2F84B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7B3F4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37591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760A59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1BD3F1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42B0A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23668B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833070" w14:paraId="4FA4FEF7" w14:textId="77777777" w:rsidTr="00DA265B">
        <w:trPr>
          <w:jc w:val="center"/>
          <w:trPrChange w:id="464" w:author="Ben.Williams" w:date="2023-10-10T04:02:00Z">
            <w:trPr>
              <w:jc w:val="center"/>
            </w:trPr>
          </w:trPrChange>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5"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9BF083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r>
              <w:rPr>
                <w:rFonts w:eastAsia="Times New Roman" w:cs="Times New Roman"/>
                <w:color w:val="000000"/>
                <w:sz w:val="20"/>
                <w:szCs w:val="20"/>
                <w:vertAlign w:val="superscript"/>
              </w:rPr>
              <w:t>*</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6"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0AAB36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7"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FB0F0F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8"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62186A2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9"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DAD25C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70"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68EDAF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71"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4173453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72"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7E3349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73"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1088BA3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74"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685CEAB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r>
      <w:tr w:rsidR="00833070" w14:paraId="3CE5EC4C" w14:textId="77777777" w:rsidTr="00DA265B">
        <w:trPr>
          <w:jc w:val="center"/>
          <w:trPrChange w:id="475" w:author="Ben.Williams" w:date="2023-10-10T04:02:00Z">
            <w:trPr>
              <w:jc w:val="center"/>
            </w:trPr>
          </w:trPrChange>
        </w:trPr>
        <w:tc>
          <w:tcPr>
            <w:tcW w:w="10800"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Change w:id="476" w:author="Ben.Williams" w:date="2023-10-10T04:02:00Z">
              <w:tcPr>
                <w:tcW w:w="10800"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tcPrChange>
          </w:tcPr>
          <w:p w14:paraId="07D6221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commentRangeStart w:id="477"/>
            <w:r>
              <w:rPr>
                <w:rFonts w:eastAsia="Times New Roman" w:cs="Times New Roman"/>
                <w:color w:val="000000"/>
                <w:szCs w:val="22"/>
              </w:rPr>
              <w:t>2023  catch</w:t>
            </w:r>
            <w:commentRangeEnd w:id="477"/>
            <w:r w:rsidR="0057265C">
              <w:rPr>
                <w:rStyle w:val="CommentReference"/>
              </w:rPr>
              <w:commentReference w:id="477"/>
            </w:r>
            <w:r>
              <w:rPr>
                <w:rFonts w:eastAsia="Times New Roman" w:cs="Times New Roman"/>
                <w:color w:val="000000"/>
                <w:szCs w:val="22"/>
              </w:rPr>
              <w:t xml:space="preserve"> as of  September 16, 2023 , sourced  September 29, 2023  from the NMFS Alaska Regional Office using the AKFIN database (http://www.akfin.org).</w:t>
            </w:r>
          </w:p>
        </w:tc>
      </w:tr>
    </w:tbl>
    <w:p w14:paraId="5BA6FEB1" w14:textId="77777777" w:rsidR="00833070" w:rsidRDefault="00A65E57">
      <w:r>
        <w:br w:type="page"/>
      </w:r>
    </w:p>
    <w:p w14:paraId="3085B966" w14:textId="77777777" w:rsidR="00833070" w:rsidRDefault="00A65E57">
      <w:pPr>
        <w:pStyle w:val="TableCaption"/>
      </w:pPr>
      <w:bookmarkStart w:id="478" w:name="tab:tab-stomach-number"/>
      <w:bookmarkEnd w:id="478"/>
      <w:r>
        <w:lastRenderedPageBreak/>
        <w:t>Table 22-5. Number of Pacific cod stomach samples, from 1984-2023, analyzed for octopus consumption estimates. A total of 52,843 stomachs were analyzed.</w:t>
      </w:r>
    </w:p>
    <w:tbl>
      <w:tblPr>
        <w:tblW w:w="0" w:type="auto"/>
        <w:jc w:val="center"/>
        <w:tblLayout w:type="fixed"/>
        <w:tblLook w:val="0420" w:firstRow="1" w:lastRow="0" w:firstColumn="0" w:lastColumn="0" w:noHBand="0" w:noVBand="1"/>
      </w:tblPr>
      <w:tblGrid>
        <w:gridCol w:w="603"/>
        <w:gridCol w:w="1259"/>
      </w:tblGrid>
      <w:tr w:rsidR="00833070" w14:paraId="21DE1E6B" w14:textId="77777777">
        <w:trPr>
          <w:tblHeader/>
          <w:jc w:val="center"/>
        </w:trPr>
        <w:tc>
          <w:tcPr>
            <w:tcW w:w="60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264384" w14:textId="77777777" w:rsidR="00833070" w:rsidRDefault="00A65E57">
            <w:pPr>
              <w:pBdr>
                <w:top w:val="none" w:sz="0" w:space="0" w:color="000000"/>
                <w:left w:val="none" w:sz="0" w:space="0" w:color="000000"/>
                <w:bottom w:val="none" w:sz="0" w:space="0" w:color="000000"/>
                <w:right w:val="none" w:sz="0" w:space="0" w:color="000000"/>
              </w:pBdr>
              <w:spacing w:after="0"/>
              <w:jc w:val="center"/>
            </w:pPr>
            <w:commentRangeStart w:id="479"/>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F8E10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r>
      <w:tr w:rsidR="00833070" w14:paraId="7EACD358" w14:textId="77777777">
        <w:trPr>
          <w:jc w:val="center"/>
        </w:trPr>
        <w:tc>
          <w:tcPr>
            <w:tcW w:w="60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1A3F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1984</w:t>
            </w:r>
          </w:p>
        </w:tc>
        <w:tc>
          <w:tcPr>
            <w:tcW w:w="125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D3F2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581</w:t>
            </w:r>
          </w:p>
        </w:tc>
      </w:tr>
      <w:tr w:rsidR="00833070" w14:paraId="44A61D15"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4D3C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E2A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793</w:t>
            </w:r>
          </w:p>
        </w:tc>
      </w:tr>
      <w:tr w:rsidR="00833070" w14:paraId="567B64B0"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68A1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D726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1,351</w:t>
            </w:r>
          </w:p>
        </w:tc>
      </w:tr>
      <w:tr w:rsidR="00833070" w14:paraId="2A3095EF"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28A7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762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790</w:t>
            </w:r>
          </w:p>
        </w:tc>
      </w:tr>
      <w:tr w:rsidR="00833070" w14:paraId="5115DA5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4AF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01A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573</w:t>
            </w:r>
          </w:p>
        </w:tc>
      </w:tr>
      <w:tr w:rsidR="00833070" w14:paraId="634D577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689E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47F1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1,678</w:t>
            </w:r>
          </w:p>
        </w:tc>
      </w:tr>
      <w:tr w:rsidR="00833070" w14:paraId="6BDBAC26"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191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80A3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1,157</w:t>
            </w:r>
          </w:p>
        </w:tc>
      </w:tr>
      <w:tr w:rsidR="00833070" w14:paraId="04E642D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830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5D05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1,597</w:t>
            </w:r>
          </w:p>
        </w:tc>
      </w:tr>
      <w:tr w:rsidR="00833070" w14:paraId="1B5D393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E220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BE85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1,903</w:t>
            </w:r>
          </w:p>
        </w:tc>
      </w:tr>
      <w:tr w:rsidR="00833070" w14:paraId="2EBFCA2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96E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8EF4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2,317</w:t>
            </w:r>
          </w:p>
        </w:tc>
      </w:tr>
      <w:tr w:rsidR="00833070" w14:paraId="6FCF7B1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A70A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1135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2,397</w:t>
            </w:r>
          </w:p>
        </w:tc>
      </w:tr>
      <w:tr w:rsidR="00833070" w14:paraId="6AAE58F7"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232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6A0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2,420</w:t>
            </w:r>
          </w:p>
        </w:tc>
      </w:tr>
      <w:tr w:rsidR="00833070" w14:paraId="509E612D"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7F1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7A2D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1,336</w:t>
            </w:r>
          </w:p>
        </w:tc>
      </w:tr>
      <w:tr w:rsidR="00833070" w14:paraId="05FEAFCF"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2E41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56A5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1,165</w:t>
            </w:r>
          </w:p>
        </w:tc>
      </w:tr>
      <w:tr w:rsidR="00833070" w14:paraId="2DA894D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B3D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2155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1,272</w:t>
            </w:r>
          </w:p>
        </w:tc>
      </w:tr>
      <w:tr w:rsidR="00833070" w14:paraId="7899F960"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238A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4E60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1,313</w:t>
            </w:r>
          </w:p>
        </w:tc>
      </w:tr>
      <w:tr w:rsidR="00833070" w14:paraId="7702094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0DFB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37BD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1,405</w:t>
            </w:r>
          </w:p>
        </w:tc>
      </w:tr>
      <w:tr w:rsidR="00833070" w14:paraId="1BCD0F3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B72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6E2F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1,428</w:t>
            </w:r>
          </w:p>
        </w:tc>
      </w:tr>
      <w:tr w:rsidR="00833070" w14:paraId="3C8B9CA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D9E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0098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1,333</w:t>
            </w:r>
          </w:p>
        </w:tc>
      </w:tr>
      <w:tr w:rsidR="00833070" w14:paraId="36DBA06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657B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FCA2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1,796</w:t>
            </w:r>
          </w:p>
        </w:tc>
      </w:tr>
      <w:tr w:rsidR="00833070" w14:paraId="4A5F4BA0"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6300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DE38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33070" w14:paraId="026A3DE6"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03D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B98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449</w:t>
            </w:r>
          </w:p>
        </w:tc>
      </w:tr>
      <w:tr w:rsidR="00833070" w14:paraId="598D339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5497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03A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705</w:t>
            </w:r>
          </w:p>
        </w:tc>
      </w:tr>
      <w:tr w:rsidR="00833070" w14:paraId="4631F4D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06B7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77E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583</w:t>
            </w:r>
          </w:p>
        </w:tc>
      </w:tr>
      <w:tr w:rsidR="00833070" w14:paraId="109B3B6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B2D8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E882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1,208</w:t>
            </w:r>
          </w:p>
        </w:tc>
      </w:tr>
      <w:tr w:rsidR="00833070" w14:paraId="56693CB9"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1DCF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5E83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1,345</w:t>
            </w:r>
          </w:p>
        </w:tc>
      </w:tr>
      <w:tr w:rsidR="00833070" w14:paraId="661606F4"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B636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0D98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1,198</w:t>
            </w:r>
          </w:p>
        </w:tc>
      </w:tr>
      <w:tr w:rsidR="00833070" w14:paraId="5042EBC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5A29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B86E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1,550</w:t>
            </w:r>
          </w:p>
        </w:tc>
      </w:tr>
      <w:tr w:rsidR="00833070" w14:paraId="1B280B7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B79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744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1,838</w:t>
            </w:r>
          </w:p>
        </w:tc>
      </w:tr>
      <w:tr w:rsidR="00833070" w14:paraId="02A9346D"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08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3D7C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1,657</w:t>
            </w:r>
          </w:p>
        </w:tc>
      </w:tr>
      <w:tr w:rsidR="00833070" w14:paraId="09DB8C8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CF2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631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1,644</w:t>
            </w:r>
          </w:p>
        </w:tc>
      </w:tr>
      <w:tr w:rsidR="00833070" w14:paraId="160155ED"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B5EC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0C20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1,942</w:t>
            </w:r>
          </w:p>
        </w:tc>
      </w:tr>
      <w:tr w:rsidR="00833070" w14:paraId="502055F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A197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00F8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1,954</w:t>
            </w:r>
          </w:p>
        </w:tc>
      </w:tr>
      <w:tr w:rsidR="00833070" w14:paraId="53B5CBF9"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F50E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F9C2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1,611</w:t>
            </w:r>
          </w:p>
        </w:tc>
      </w:tr>
      <w:tr w:rsidR="00833070" w14:paraId="69D6067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EE0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A98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1,619</w:t>
            </w:r>
          </w:p>
        </w:tc>
      </w:tr>
      <w:tr w:rsidR="00833070" w14:paraId="1BE2546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2408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2FB6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1,246</w:t>
            </w:r>
          </w:p>
        </w:tc>
      </w:tr>
      <w:tr w:rsidR="00833070" w14:paraId="21991B3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D255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FA21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33070" w14:paraId="581CC81E"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64AA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ABB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1,565</w:t>
            </w:r>
          </w:p>
        </w:tc>
      </w:tr>
      <w:tr w:rsidR="00833070" w14:paraId="5914FCC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61BC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4D5A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985</w:t>
            </w:r>
          </w:p>
        </w:tc>
      </w:tr>
      <w:tr w:rsidR="00833070" w14:paraId="748FC933" w14:textId="77777777">
        <w:trPr>
          <w:jc w:val="center"/>
        </w:trPr>
        <w:tc>
          <w:tcPr>
            <w:tcW w:w="60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33007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p>
        </w:tc>
        <w:tc>
          <w:tcPr>
            <w:tcW w:w="125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A6A83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1,139</w:t>
            </w:r>
            <w:commentRangeEnd w:id="479"/>
            <w:r w:rsidR="00DA265B">
              <w:rPr>
                <w:rStyle w:val="CommentReference"/>
              </w:rPr>
              <w:commentReference w:id="479"/>
            </w:r>
          </w:p>
        </w:tc>
      </w:tr>
    </w:tbl>
    <w:p w14:paraId="4B26A276" w14:textId="77777777" w:rsidR="00833070" w:rsidRDefault="00A65E57">
      <w:r>
        <w:br w:type="page"/>
      </w:r>
    </w:p>
    <w:p w14:paraId="2433694D" w14:textId="77777777" w:rsidR="00833070" w:rsidRDefault="00A65E57">
      <w:pPr>
        <w:pStyle w:val="Heading1"/>
      </w:pPr>
      <w:bookmarkStart w:id="480" w:name="figures"/>
      <w:bookmarkEnd w:id="150"/>
      <w:r>
        <w:lastRenderedPageBreak/>
        <w:t>Figures</w:t>
      </w:r>
    </w:p>
    <w:p w14:paraId="635B800B" w14:textId="77777777" w:rsidR="00833070" w:rsidRDefault="00A65E57">
      <w:pPr>
        <w:pStyle w:val="CaptionedFigure"/>
      </w:pPr>
      <w:commentRangeStart w:id="481"/>
      <w:r>
        <w:rPr>
          <w:noProof/>
        </w:rPr>
        <w:drawing>
          <wp:inline distT="0" distB="0" distL="0" distR="0" wp14:anchorId="68F3B3A3" wp14:editId="683F65BB">
            <wp:extent cx="5943600" cy="3396342"/>
            <wp:effectExtent l="0" t="0" r="0" b="0"/>
            <wp:docPr id="64" name="Picture" descr="Figure 22-1. Octopus biomass estimates from the EBS shelf (1987-2023), EBS slope (2002-2016) and AI (1991-2002) surveys. The horizontal dashed lines represent the long-term average biomass for the survey with the same color. The long-term average for the Aluetian Islands is 2,289 t, the EBS shelf is 4,189 t and the EBS slope is 1,339 t."/>
            <wp:cNvGraphicFramePr/>
            <a:graphic xmlns:a="http://schemas.openxmlformats.org/drawingml/2006/main">
              <a:graphicData uri="http://schemas.openxmlformats.org/drawingml/2006/picture">
                <pic:pic xmlns:pic="http://schemas.openxmlformats.org/drawingml/2006/picture">
                  <pic:nvPicPr>
                    <pic:cNvPr id="65" name="Picture" descr="../figs/2023_Octopus_surveys.png"/>
                    <pic:cNvPicPr>
                      <a:picLocks noChangeAspect="1" noChangeArrowheads="1"/>
                    </pic:cNvPicPr>
                  </pic:nvPicPr>
                  <pic:blipFill>
                    <a:blip r:embed="rId9"/>
                    <a:stretch>
                      <a:fillRect/>
                    </a:stretch>
                  </pic:blipFill>
                  <pic:spPr bwMode="auto">
                    <a:xfrm>
                      <a:off x="0" y="0"/>
                      <a:ext cx="5943600" cy="3396342"/>
                    </a:xfrm>
                    <a:prstGeom prst="rect">
                      <a:avLst/>
                    </a:prstGeom>
                    <a:noFill/>
                    <a:ln w="9525">
                      <a:noFill/>
                      <a:headEnd/>
                      <a:tailEnd/>
                    </a:ln>
                  </pic:spPr>
                </pic:pic>
              </a:graphicData>
            </a:graphic>
          </wp:inline>
        </w:drawing>
      </w:r>
      <w:commentRangeEnd w:id="481"/>
      <w:r w:rsidR="00DA265B">
        <w:rPr>
          <w:rStyle w:val="CommentReference"/>
        </w:rPr>
        <w:commentReference w:id="481"/>
      </w:r>
    </w:p>
    <w:p w14:paraId="484C145E" w14:textId="77777777" w:rsidR="00833070" w:rsidRDefault="00A65E57">
      <w:pPr>
        <w:pStyle w:val="ImageCaption"/>
      </w:pPr>
      <w:bookmarkStart w:id="482" w:name="fig:fig-survey-bio"/>
      <w:bookmarkEnd w:id="482"/>
      <w:r>
        <w:t>Figure 22-1. Octopus biomass estimates from the EBS shelf (1987-2023), EBS slope (2002-2016) and AI (1991-</w:t>
      </w:r>
      <w:commentRangeStart w:id="483"/>
      <w:r>
        <w:t>2002)</w:t>
      </w:r>
      <w:commentRangeEnd w:id="483"/>
      <w:r w:rsidR="00395BEB">
        <w:rPr>
          <w:rStyle w:val="CommentReference"/>
        </w:rPr>
        <w:commentReference w:id="483"/>
      </w:r>
      <w:r>
        <w:t xml:space="preserve"> surveys. The horizontal dashed lines represent the long-term average biomass for the survey with the same color. The long-term average for the </w:t>
      </w:r>
      <w:del w:id="484" w:author="Ben.Williams" w:date="2023-10-10T04:06:00Z">
        <w:r w:rsidDel="00DA265B">
          <w:delText>Aluetian</w:delText>
        </w:r>
      </w:del>
      <w:ins w:id="485" w:author="Ben.Williams" w:date="2023-10-10T04:06:00Z">
        <w:r w:rsidR="00DA265B">
          <w:t>Aleutian</w:t>
        </w:r>
      </w:ins>
      <w:r>
        <w:t xml:space="preserve"> Islands is 2,289 t, the EBS shelf is 4,189 t and the EBS slope is 1,339 t.</w:t>
      </w:r>
    </w:p>
    <w:p w14:paraId="29B622FB" w14:textId="77777777" w:rsidR="00833070" w:rsidRDefault="00A65E57">
      <w:r>
        <w:br w:type="page"/>
      </w:r>
    </w:p>
    <w:p w14:paraId="4B68BFF0" w14:textId="77777777" w:rsidR="00833070" w:rsidRDefault="00A65E57">
      <w:pPr>
        <w:pStyle w:val="CaptionedFigure"/>
      </w:pPr>
      <w:commentRangeStart w:id="486"/>
      <w:r>
        <w:rPr>
          <w:noProof/>
        </w:rPr>
        <w:lastRenderedPageBreak/>
        <w:drawing>
          <wp:inline distT="0" distB="0" distL="0" distR="0" wp14:anchorId="632E97E4" wp14:editId="0D85E152">
            <wp:extent cx="5943600" cy="3396342"/>
            <wp:effectExtent l="0" t="0" r="0" b="0"/>
            <wp:docPr id="68" name="Picture" descr="Figure 22-2. Octopus catch (retained and discarded), ABC and TAC from 1997-2023. Data reflect catch posted through September 16, 2023 (sourced September 29, 2023 from the NMFS Alaska Regional Office using the AKFIN database (http://www.akfin.org))."/>
            <wp:cNvGraphicFramePr/>
            <a:graphic xmlns:a="http://schemas.openxmlformats.org/drawingml/2006/main">
              <a:graphicData uri="http://schemas.openxmlformats.org/drawingml/2006/picture">
                <pic:pic xmlns:pic="http://schemas.openxmlformats.org/drawingml/2006/picture">
                  <pic:nvPicPr>
                    <pic:cNvPr id="69" name="Picture" descr="../figs/2023_Octopus_catch_specs.png"/>
                    <pic:cNvPicPr>
                      <a:picLocks noChangeAspect="1" noChangeArrowheads="1"/>
                    </pic:cNvPicPr>
                  </pic:nvPicPr>
                  <pic:blipFill>
                    <a:blip r:embed="rId10"/>
                    <a:stretch>
                      <a:fillRect/>
                    </a:stretch>
                  </pic:blipFill>
                  <pic:spPr bwMode="auto">
                    <a:xfrm>
                      <a:off x="0" y="0"/>
                      <a:ext cx="5943600" cy="3396342"/>
                    </a:xfrm>
                    <a:prstGeom prst="rect">
                      <a:avLst/>
                    </a:prstGeom>
                    <a:noFill/>
                    <a:ln w="9525">
                      <a:noFill/>
                      <a:headEnd/>
                      <a:tailEnd/>
                    </a:ln>
                  </pic:spPr>
                </pic:pic>
              </a:graphicData>
            </a:graphic>
          </wp:inline>
        </w:drawing>
      </w:r>
      <w:commentRangeEnd w:id="486"/>
      <w:r w:rsidR="00DA265B">
        <w:rPr>
          <w:rStyle w:val="CommentReference"/>
        </w:rPr>
        <w:commentReference w:id="486"/>
      </w:r>
    </w:p>
    <w:p w14:paraId="0C984257" w14:textId="77777777" w:rsidR="00833070" w:rsidRDefault="00A65E57">
      <w:pPr>
        <w:pStyle w:val="ImageCaption"/>
      </w:pPr>
      <w:bookmarkStart w:id="487" w:name="fig:fig-catch"/>
      <w:bookmarkEnd w:id="487"/>
      <w:r>
        <w:t>Figure 22-2. Octopus catch (retained and discarded), ABC and TAC from 1997-2023. Data reflect catch posted through September 16, 2023 (sourced September 29, 2023 from the NMFS Alaska Regional Office using the AKFIN database (</w:t>
      </w:r>
      <w:hyperlink r:id="rId11">
        <w:r>
          <w:rPr>
            <w:rStyle w:val="Hyperlink"/>
          </w:rPr>
          <w:t>http://www.akfin.org</w:t>
        </w:r>
      </w:hyperlink>
      <w:r>
        <w:t>)).</w:t>
      </w:r>
      <w:bookmarkEnd w:id="480"/>
    </w:p>
    <w:sectPr w:rsidR="0083307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Ben.Williams" w:date="2023-10-10T03:56:00Z" w:initials="B">
    <w:p w14:paraId="6421B1F2" w14:textId="77777777" w:rsidR="00385040" w:rsidRDefault="00385040">
      <w:pPr>
        <w:pStyle w:val="CommentText"/>
      </w:pPr>
      <w:r>
        <w:rPr>
          <w:rStyle w:val="CommentReference"/>
        </w:rPr>
        <w:annotationRef/>
      </w:r>
      <w:r>
        <w:t>Is this the correct description based on our new protocols? Reason I ask is that this is a long doc for a Tier 6.</w:t>
      </w:r>
    </w:p>
  </w:comment>
  <w:comment w:id="20" w:author="Ben.Williams" w:date="2023-10-10T04:11:00Z" w:initials="B">
    <w:p w14:paraId="7BB482BA" w14:textId="77777777" w:rsidR="00385040" w:rsidRDefault="00385040">
      <w:pPr>
        <w:pStyle w:val="CommentText"/>
      </w:pPr>
      <w:r>
        <w:rPr>
          <w:rStyle w:val="CommentReference"/>
        </w:rPr>
        <w:annotationRef/>
      </w:r>
      <w:r>
        <w:t>But are split out in the tables (and not as 9?) recommend not splitting them out.</w:t>
      </w:r>
    </w:p>
  </w:comment>
  <w:comment w:id="33" w:author="Ben.Williams" w:date="2023-10-10T03:54:00Z" w:initials="B">
    <w:p w14:paraId="57081666" w14:textId="77777777" w:rsidR="00385040" w:rsidRDefault="00385040">
      <w:pPr>
        <w:pStyle w:val="CommentText"/>
      </w:pPr>
      <w:r>
        <w:rPr>
          <w:rStyle w:val="CommentReference"/>
        </w:rPr>
        <w:annotationRef/>
      </w:r>
      <w:r>
        <w:t>Tier 6 doesn’t have a model – so not sure what to state here in place of this – Sandra do you have any ideas?</w:t>
      </w:r>
    </w:p>
  </w:comment>
  <w:comment w:id="34" w:author="Sandra Lowe" w:date="2023-10-10T09:27:00Z" w:initials="SL">
    <w:p w14:paraId="31AD5037" w14:textId="104E0B4D" w:rsidR="00385040" w:rsidRDefault="00385040">
      <w:pPr>
        <w:pStyle w:val="CommentText"/>
      </w:pPr>
      <w:r>
        <w:rPr>
          <w:rStyle w:val="CommentReference"/>
        </w:rPr>
        <w:annotationRef/>
      </w:r>
      <w:r>
        <w:t>…ABC from Tier 6 specifications..</w:t>
      </w:r>
    </w:p>
  </w:comment>
  <w:comment w:id="35" w:author="Sandra Lowe" w:date="2023-10-10T09:27:00Z" w:initials="SL">
    <w:p w14:paraId="1D143F60" w14:textId="2CCFF468" w:rsidR="00385040" w:rsidRDefault="00385040">
      <w:pPr>
        <w:pStyle w:val="CommentText"/>
      </w:pPr>
      <w:r>
        <w:rPr>
          <w:rStyle w:val="CommentReference"/>
        </w:rPr>
        <w:annotationRef/>
      </w:r>
    </w:p>
  </w:comment>
  <w:comment w:id="37" w:author="Ben.Williams" w:date="2023-10-10T03:56:00Z" w:initials="B">
    <w:p w14:paraId="6C503892" w14:textId="77777777" w:rsidR="00385040" w:rsidRDefault="00385040">
      <w:pPr>
        <w:pStyle w:val="CommentText"/>
      </w:pPr>
      <w:r>
        <w:rPr>
          <w:rStyle w:val="CommentReference"/>
        </w:rPr>
        <w:annotationRef/>
      </w:r>
      <w:r>
        <w:t>Note we only bold the OFL and ABC for year+1</w:t>
      </w:r>
    </w:p>
  </w:comment>
  <w:comment w:id="112" w:author="Ben.Williams" w:date="2023-10-10T03:44:00Z" w:initials="B">
    <w:p w14:paraId="5C9719FF" w14:textId="77777777" w:rsidR="00385040" w:rsidRDefault="00385040">
      <w:pPr>
        <w:pStyle w:val="CommentText"/>
      </w:pPr>
      <w:r>
        <w:rPr>
          <w:rStyle w:val="CommentReference"/>
        </w:rPr>
        <w:annotationRef/>
      </w:r>
      <w:r>
        <w:t>The summary for plan teams is no longer necessary. I’m working w/council staff to “auto generate” them from the specs table</w:t>
      </w:r>
    </w:p>
  </w:comment>
  <w:comment w:id="116" w:author="Ben.Williams" w:date="2023-10-10T04:11:00Z" w:initials="B">
    <w:p w14:paraId="2BCD2747" w14:textId="77777777" w:rsidR="00385040" w:rsidRDefault="00385040">
      <w:pPr>
        <w:pStyle w:val="CommentText"/>
      </w:pPr>
      <w:r>
        <w:rPr>
          <w:rStyle w:val="CommentReference"/>
        </w:rPr>
        <w:annotationRef/>
      </w:r>
      <w:r>
        <w:t>Summary says 9 species?</w:t>
      </w:r>
    </w:p>
  </w:comment>
  <w:comment w:id="153" w:author="Ben.Williams" w:date="2023-10-10T03:58:00Z" w:initials="B">
    <w:p w14:paraId="786887E3" w14:textId="77777777" w:rsidR="00385040" w:rsidRDefault="00385040" w:rsidP="003B53A2">
      <w:pPr>
        <w:pStyle w:val="CommentText"/>
        <w:numPr>
          <w:ilvl w:val="0"/>
          <w:numId w:val="15"/>
        </w:numPr>
      </w:pPr>
      <w:r>
        <w:rPr>
          <w:rStyle w:val="CommentReference"/>
        </w:rPr>
        <w:annotationRef/>
      </w:r>
      <w:r>
        <w:t>Table doesn’t fit – should be reshaped to do so</w:t>
      </w:r>
      <w:r>
        <w:br/>
        <w:t>2. Do we care about this species breakout, we aren’t managing based upon it. Recommend presenting just the total columns – maybe split the gpo out.</w:t>
      </w:r>
    </w:p>
  </w:comment>
  <w:comment w:id="155" w:author="Ben.Williams" w:date="2023-10-10T04:00:00Z" w:initials="B">
    <w:p w14:paraId="5D31F90A" w14:textId="77777777" w:rsidR="00385040" w:rsidRDefault="00385040">
      <w:pPr>
        <w:pStyle w:val="CommentText"/>
      </w:pPr>
      <w:r>
        <w:rPr>
          <w:rStyle w:val="CommentReference"/>
        </w:rPr>
        <w:annotationRef/>
      </w:r>
      <w:r>
        <w:t>Same comment as previous table</w:t>
      </w:r>
    </w:p>
  </w:comment>
  <w:comment w:id="157" w:author="Ben.Williams" w:date="2023-10-10T04:01:00Z" w:initials="B">
    <w:p w14:paraId="612BCBEC" w14:textId="77777777" w:rsidR="00385040" w:rsidRDefault="00385040">
      <w:pPr>
        <w:pStyle w:val="CommentText"/>
      </w:pPr>
      <w:r>
        <w:rPr>
          <w:rStyle w:val="CommentReference"/>
        </w:rPr>
        <w:annotationRef/>
      </w:r>
      <w:r>
        <w:t>Same comment as previous table</w:t>
      </w:r>
    </w:p>
  </w:comment>
  <w:comment w:id="191" w:author="Ben.Williams" w:date="2023-10-10T04:01:00Z" w:initials="B">
    <w:p w14:paraId="683B0E06" w14:textId="77777777" w:rsidR="00385040" w:rsidRDefault="00385040">
      <w:pPr>
        <w:pStyle w:val="CommentText"/>
      </w:pPr>
      <w:r>
        <w:rPr>
          <w:rStyle w:val="CommentReference"/>
        </w:rPr>
        <w:annotationRef/>
      </w:r>
      <w:r>
        <w:t>Table does not fit – resize.</w:t>
      </w:r>
    </w:p>
  </w:comment>
  <w:comment w:id="477" w:author="Lee.Cronin-Fine" w:date="2023-10-10T11:45:00Z" w:initials="L">
    <w:p w14:paraId="26378A57" w14:textId="45702FE6" w:rsidR="00385040" w:rsidRDefault="00385040">
      <w:pPr>
        <w:pStyle w:val="CommentText"/>
      </w:pPr>
      <w:r>
        <w:rPr>
          <w:rStyle w:val="CommentReference"/>
        </w:rPr>
        <w:annotationRef/>
      </w:r>
      <w:r>
        <w:t>Space need to be remove</w:t>
      </w:r>
    </w:p>
  </w:comment>
  <w:comment w:id="479" w:author="Ben.Williams" w:date="2023-10-10T04:05:00Z" w:initials="B">
    <w:p w14:paraId="3C95EE99" w14:textId="77777777" w:rsidR="00385040" w:rsidRDefault="00385040">
      <w:pPr>
        <w:pStyle w:val="CommentText"/>
      </w:pPr>
      <w:r>
        <w:rPr>
          <w:rStyle w:val="CommentReference"/>
        </w:rPr>
        <w:annotationRef/>
      </w:r>
      <w:r>
        <w:t>Recommend splitting this into 4 columns (year, #, year, #)</w:t>
      </w:r>
    </w:p>
  </w:comment>
  <w:comment w:id="481" w:author="Ben.Williams" w:date="2023-10-10T04:06:00Z" w:initials="B">
    <w:p w14:paraId="5EEF2511" w14:textId="0998134B" w:rsidR="00385040" w:rsidRDefault="00385040">
      <w:pPr>
        <w:pStyle w:val="CommentText"/>
      </w:pPr>
      <w:r>
        <w:rPr>
          <w:rStyle w:val="CommentReference"/>
        </w:rPr>
        <w:annotationRef/>
      </w:r>
      <w:r>
        <w:t xml:space="preserve">Please use ggplot2::theme_set(afscassess::theme_report()) – additionally, recommend using </w:t>
      </w:r>
      <w:r w:rsidR="00D7477D">
        <w:t xml:space="preserve"> Isl</w:t>
      </w:r>
      <w:r>
        <w:t xml:space="preserve"> to produce a colorblind friendly figure (this is not). Have a couple of other tips and tricks, etc. (font is different from doc) – you mind a topic I feel strongly about – trying to get continuity in figures that go to the council</w:t>
      </w:r>
    </w:p>
  </w:comment>
  <w:comment w:id="483" w:author="Lee.Cronin-Fine" w:date="2023-10-10T11:02:00Z" w:initials="L">
    <w:p w14:paraId="3E1D40D2" w14:textId="2D626726" w:rsidR="00385040" w:rsidRDefault="00385040">
      <w:pPr>
        <w:pStyle w:val="CommentText"/>
      </w:pPr>
      <w:r>
        <w:rPr>
          <w:rStyle w:val="CommentReference"/>
        </w:rPr>
        <w:annotationRef/>
      </w:r>
      <w:r>
        <w:t>Should be 2022</w:t>
      </w:r>
    </w:p>
  </w:comment>
  <w:comment w:id="486" w:author="Ben.Williams" w:date="2023-10-10T04:09:00Z" w:initials="B">
    <w:p w14:paraId="176DF3F1" w14:textId="77777777" w:rsidR="00385040" w:rsidRDefault="00385040">
      <w:pPr>
        <w:pStyle w:val="CommentText"/>
      </w:pPr>
      <w:r>
        <w:rPr>
          <w:rStyle w:val="CommentReference"/>
        </w:rPr>
        <w:annotationRef/>
      </w:r>
      <w:r>
        <w:t>This is rough to look at, way too busy – recommend making ABC a point or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21B1F2" w15:done="0"/>
  <w15:commentEx w15:paraId="7BB482BA" w15:done="0"/>
  <w15:commentEx w15:paraId="57081666" w15:done="0"/>
  <w15:commentEx w15:paraId="31AD5037" w15:paraIdParent="57081666" w15:done="0"/>
  <w15:commentEx w15:paraId="1D143F60" w15:paraIdParent="57081666" w15:done="0"/>
  <w15:commentEx w15:paraId="6C503892" w15:done="0"/>
  <w15:commentEx w15:paraId="5C9719FF" w15:done="0"/>
  <w15:commentEx w15:paraId="2BCD2747" w15:done="0"/>
  <w15:commentEx w15:paraId="786887E3" w15:done="0"/>
  <w15:commentEx w15:paraId="5D31F90A" w15:done="0"/>
  <w15:commentEx w15:paraId="612BCBEC" w15:done="0"/>
  <w15:commentEx w15:paraId="683B0E06" w15:done="0"/>
  <w15:commentEx w15:paraId="26378A57" w15:done="0"/>
  <w15:commentEx w15:paraId="3C95EE99" w15:done="0"/>
  <w15:commentEx w15:paraId="5EEF2511" w15:done="0"/>
  <w15:commentEx w15:paraId="3E1D40D2" w15:done="0"/>
  <w15:commentEx w15:paraId="176DF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21B1F2" w16cid:durableId="28CF6135"/>
  <w16cid:commentId w16cid:paraId="7BB482BA" w16cid:durableId="28CF6136"/>
  <w16cid:commentId w16cid:paraId="57081666" w16cid:durableId="28CF6137"/>
  <w16cid:commentId w16cid:paraId="31AD5037" w16cid:durableId="28CF976C"/>
  <w16cid:commentId w16cid:paraId="1D143F60" w16cid:durableId="28CF9791"/>
  <w16cid:commentId w16cid:paraId="6C503892" w16cid:durableId="28CF6138"/>
  <w16cid:commentId w16cid:paraId="5C9719FF" w16cid:durableId="28CF6139"/>
  <w16cid:commentId w16cid:paraId="2BCD2747" w16cid:durableId="28CF613A"/>
  <w16cid:commentId w16cid:paraId="786887E3" w16cid:durableId="28CF613B"/>
  <w16cid:commentId w16cid:paraId="5D31F90A" w16cid:durableId="28CF613C"/>
  <w16cid:commentId w16cid:paraId="612BCBEC" w16cid:durableId="28CF613D"/>
  <w16cid:commentId w16cid:paraId="683B0E06" w16cid:durableId="28CF613E"/>
  <w16cid:commentId w16cid:paraId="3C95EE99" w16cid:durableId="28CF613F"/>
  <w16cid:commentId w16cid:paraId="5EEF2511" w16cid:durableId="28CF6140"/>
  <w16cid:commentId w16cid:paraId="176DF3F1" w16cid:durableId="28CF614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EC8CE" w14:textId="77777777" w:rsidR="00C93DB1" w:rsidRDefault="00C93DB1">
      <w:pPr>
        <w:spacing w:after="0"/>
      </w:pPr>
      <w:r>
        <w:separator/>
      </w:r>
    </w:p>
  </w:endnote>
  <w:endnote w:type="continuationSeparator" w:id="0">
    <w:p w14:paraId="1B841D07" w14:textId="77777777" w:rsidR="00C93DB1" w:rsidRDefault="00C93D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BD9A3" w14:textId="77777777" w:rsidR="00C93DB1" w:rsidRDefault="00C93DB1">
      <w:r>
        <w:separator/>
      </w:r>
    </w:p>
  </w:footnote>
  <w:footnote w:type="continuationSeparator" w:id="0">
    <w:p w14:paraId="61F080B3" w14:textId="77777777" w:rsidR="00C93DB1" w:rsidRDefault="00C93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3E886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4686D5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C4E6508"/>
    <w:multiLevelType w:val="hybridMultilevel"/>
    <w:tmpl w:val="0942A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e.Cronin-Fine">
    <w15:presenceInfo w15:providerId="None" w15:userId="Lee.Cronin-Fine"/>
  </w15:person>
  <w15:person w15:author="Ben.Williams">
    <w15:presenceInfo w15:providerId="None" w15:userId="Ben.Williams"/>
  </w15:person>
  <w15:person w15:author="Kerim Aydin">
    <w15:presenceInfo w15:providerId="AD" w15:userId="S-1-5-21-1625102663-4013227018-1311561448-33594"/>
  </w15:person>
  <w15:person w15:author="Sandra Lowe">
    <w15:presenceInfo w15:providerId="None" w15:userId="Sandra Lo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0"/>
    <w:rsid w:val="0002086E"/>
    <w:rsid w:val="00067C7E"/>
    <w:rsid w:val="00070BD9"/>
    <w:rsid w:val="000E03CA"/>
    <w:rsid w:val="001B550D"/>
    <w:rsid w:val="00234F9E"/>
    <w:rsid w:val="002C232A"/>
    <w:rsid w:val="002C2352"/>
    <w:rsid w:val="00315467"/>
    <w:rsid w:val="00343DB0"/>
    <w:rsid w:val="00385040"/>
    <w:rsid w:val="00395BEB"/>
    <w:rsid w:val="003A0886"/>
    <w:rsid w:val="003B53A2"/>
    <w:rsid w:val="003F3C2D"/>
    <w:rsid w:val="004252A4"/>
    <w:rsid w:val="00503F31"/>
    <w:rsid w:val="005403D8"/>
    <w:rsid w:val="0057265C"/>
    <w:rsid w:val="006520BE"/>
    <w:rsid w:val="007D497E"/>
    <w:rsid w:val="007E363A"/>
    <w:rsid w:val="00833070"/>
    <w:rsid w:val="00A65E57"/>
    <w:rsid w:val="00C93DB1"/>
    <w:rsid w:val="00D7477D"/>
    <w:rsid w:val="00DA265B"/>
    <w:rsid w:val="00EE64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98BC"/>
  <w15:docId w15:val="{4BE70231-4D43-449C-9A38-A73AD0AB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 w:type="character" w:styleId="CommentReference">
    <w:name w:val="annotation reference"/>
    <w:basedOn w:val="DefaultParagraphFont"/>
    <w:semiHidden/>
    <w:unhideWhenUsed/>
    <w:rsid w:val="006520BE"/>
    <w:rPr>
      <w:sz w:val="16"/>
      <w:szCs w:val="16"/>
    </w:rPr>
  </w:style>
  <w:style w:type="paragraph" w:styleId="CommentText">
    <w:name w:val="annotation text"/>
    <w:basedOn w:val="Normal"/>
    <w:link w:val="CommentTextChar"/>
    <w:semiHidden/>
    <w:unhideWhenUsed/>
    <w:rsid w:val="006520BE"/>
    <w:rPr>
      <w:sz w:val="20"/>
      <w:szCs w:val="20"/>
    </w:rPr>
  </w:style>
  <w:style w:type="character" w:customStyle="1" w:styleId="CommentTextChar">
    <w:name w:val="Comment Text Char"/>
    <w:basedOn w:val="DefaultParagraphFont"/>
    <w:link w:val="CommentText"/>
    <w:semiHidden/>
    <w:rsid w:val="006520BE"/>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520BE"/>
    <w:rPr>
      <w:b/>
      <w:bCs/>
    </w:rPr>
  </w:style>
  <w:style w:type="character" w:customStyle="1" w:styleId="CommentSubjectChar">
    <w:name w:val="Comment Subject Char"/>
    <w:basedOn w:val="CommentTextChar"/>
    <w:link w:val="CommentSubject"/>
    <w:semiHidden/>
    <w:rsid w:val="006520B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kfin.org" TargetMode="Externa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22. Assessment of the Octopus Stock in the Bering Sea and Aleutian Islands</vt:lpstr>
    </vt:vector>
  </TitlesOfParts>
  <Company>NOAA AFSC</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Assessment of the Octopus Stock in the Bering Sea and Aleutian Islands</dc:title>
  <dc:creator>Lee Cronin-Fine, Benjamin C. Williams, and Sandra Lowe and Kerim Aydin</dc:creator>
  <cp:keywords/>
  <cp:lastModifiedBy>Lee.Cronin-Fine</cp:lastModifiedBy>
  <cp:revision>3</cp:revision>
  <dcterms:created xsi:type="dcterms:W3CDTF">2023-10-10T19:47:00Z</dcterms:created>
  <dcterms:modified xsi:type="dcterms:W3CDTF">2023-10-10T21:57:00Z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